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6CA" w:rsidRDefault="000B061F" w:rsidP="002416CA">
      <w:pPr>
        <w:tabs>
          <w:tab w:val="left" w:pos="90"/>
        </w:tabs>
        <w:spacing w:after="0"/>
        <w:jc w:val="both"/>
        <w:rPr>
          <w:sz w:val="28"/>
          <w:szCs w:val="28"/>
        </w:rPr>
      </w:pPr>
      <w:r>
        <w:pict>
          <v:rect id="_x0000_s1031" style="position:absolute;left:0;text-align:left;margin-left:27.4pt;margin-top:18.8pt;width:7in;height:46.85pt;z-index:251661312" filled="f" strokecolor="black [3213]" strokeweight="1pt"/>
        </w:pict>
      </w:r>
      <w:r>
        <w:pict>
          <v:rect id="_x0000_s1030" style="position:absolute;left:0;text-align:left;margin-left:26.6pt;margin-top:18.8pt;width:7in;height:106.8pt;z-index:251660288" filled="f" strokecolor="black [3213]" strokeweight="2.25pt"/>
        </w:pict>
      </w:r>
    </w:p>
    <w:p w:rsidR="002416CA" w:rsidRDefault="002416CA" w:rsidP="002416CA">
      <w:pPr>
        <w:tabs>
          <w:tab w:val="left" w:pos="90"/>
        </w:tabs>
        <w:spacing w:after="0"/>
        <w:jc w:val="center"/>
        <w:rPr>
          <w:b/>
          <w:sz w:val="28"/>
          <w:szCs w:val="28"/>
        </w:rPr>
      </w:pPr>
      <w:r w:rsidRPr="002416CA">
        <w:rPr>
          <w:b/>
          <w:sz w:val="40"/>
          <w:szCs w:val="28"/>
        </w:rPr>
        <w:t>PATFIN HIGH SCHOOL, AKESAN, LAGOS STATE</w:t>
      </w:r>
      <w:r>
        <w:rPr>
          <w:b/>
          <w:sz w:val="28"/>
          <w:szCs w:val="28"/>
        </w:rPr>
        <w:t>.</w:t>
      </w:r>
    </w:p>
    <w:p w:rsidR="002416CA" w:rsidRDefault="000B061F" w:rsidP="002416CA">
      <w:pPr>
        <w:tabs>
          <w:tab w:val="left" w:pos="90"/>
        </w:tabs>
        <w:spacing w:after="0"/>
        <w:ind w:left="-180" w:firstLine="180"/>
        <w:rPr>
          <w:b/>
          <w:sz w:val="28"/>
          <w:szCs w:val="28"/>
        </w:rPr>
      </w:pPr>
      <w:r>
        <w:pict>
          <v:rect id="_x0000_s1032" style="position:absolute;left:0;text-align:left;margin-left:26.6pt;margin-top:17.9pt;width:7in;height:41pt;z-index:251662336" filled="f" strokecolor="black [3213]" strokeweight="1pt"/>
        </w:pict>
      </w:r>
      <w:r w:rsidR="002416CA">
        <w:rPr>
          <w:b/>
          <w:sz w:val="28"/>
          <w:szCs w:val="28"/>
        </w:rPr>
        <w:tab/>
      </w:r>
      <w:r w:rsidR="002416CA">
        <w:rPr>
          <w:b/>
          <w:sz w:val="28"/>
          <w:szCs w:val="28"/>
        </w:rPr>
        <w:tab/>
      </w:r>
      <w:r w:rsidR="002416CA">
        <w:rPr>
          <w:b/>
          <w:sz w:val="28"/>
          <w:szCs w:val="28"/>
        </w:rPr>
        <w:tab/>
      </w:r>
      <w:r w:rsidR="002416CA">
        <w:rPr>
          <w:b/>
          <w:sz w:val="28"/>
          <w:szCs w:val="28"/>
        </w:rPr>
        <w:tab/>
      </w:r>
      <w:r w:rsidR="002416CA">
        <w:rPr>
          <w:b/>
          <w:sz w:val="28"/>
          <w:szCs w:val="28"/>
        </w:rPr>
        <w:tab/>
      </w:r>
      <w:r w:rsidR="0065639B">
        <w:rPr>
          <w:b/>
          <w:sz w:val="28"/>
          <w:szCs w:val="28"/>
        </w:rPr>
        <w:t xml:space="preserve">FIRST TERM </w:t>
      </w:r>
      <w:r w:rsidR="002416CA">
        <w:rPr>
          <w:b/>
          <w:sz w:val="28"/>
          <w:szCs w:val="28"/>
        </w:rPr>
        <w:t xml:space="preserve">EXAMINATION [2019 / 2020]  </w:t>
      </w:r>
    </w:p>
    <w:p w:rsidR="002416CA" w:rsidRDefault="002416CA" w:rsidP="002416CA">
      <w:pPr>
        <w:tabs>
          <w:tab w:val="left" w:pos="90"/>
        </w:tabs>
        <w:spacing w:after="0"/>
        <w:ind w:firstLine="720"/>
        <w:rPr>
          <w:b/>
          <w:sz w:val="28"/>
          <w:szCs w:val="28"/>
        </w:rPr>
      </w:pPr>
      <w:r>
        <w:rPr>
          <w:b/>
          <w:sz w:val="28"/>
          <w:szCs w:val="28"/>
        </w:rPr>
        <w:t>CLASS: S. S. S. 1</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rsidR="002416CA" w:rsidRDefault="002416CA" w:rsidP="002416CA">
      <w:pPr>
        <w:tabs>
          <w:tab w:val="left" w:pos="90"/>
        </w:tabs>
        <w:spacing w:after="0"/>
        <w:ind w:right="-360" w:firstLine="720"/>
        <w:rPr>
          <w:b/>
          <w:sz w:val="28"/>
          <w:szCs w:val="28"/>
        </w:rPr>
      </w:pPr>
      <w:r>
        <w:rPr>
          <w:b/>
          <w:sz w:val="28"/>
          <w:szCs w:val="28"/>
        </w:rPr>
        <w:t>NAME:  ______________________________________</w:t>
      </w:r>
      <w:r>
        <w:rPr>
          <w:b/>
          <w:sz w:val="28"/>
          <w:szCs w:val="28"/>
        </w:rPr>
        <w:tab/>
        <w:t xml:space="preserve">     SUBJECT:  Commerce</w:t>
      </w:r>
    </w:p>
    <w:p w:rsidR="002416CA" w:rsidRDefault="000B061F" w:rsidP="002416CA">
      <w:pPr>
        <w:tabs>
          <w:tab w:val="left" w:pos="90"/>
        </w:tabs>
        <w:spacing w:after="0"/>
        <w:ind w:right="180" w:firstLine="720"/>
        <w:rPr>
          <w:b/>
          <w:sz w:val="28"/>
          <w:szCs w:val="28"/>
        </w:rPr>
      </w:pPr>
      <w:r>
        <w:pict>
          <v:rect id="_x0000_s1033" style="position:absolute;left:0;text-align:left;margin-left:27.4pt;margin-top:-.05pt;width:7in;height:18.95pt;z-index:251663360" filled="f" strokecolor="black [3213]" strokeweight="1pt"/>
        </w:pict>
      </w:r>
      <w:r w:rsidR="002416CA">
        <w:rPr>
          <w:b/>
          <w:sz w:val="28"/>
          <w:szCs w:val="28"/>
        </w:rPr>
        <w:t xml:space="preserve">INSTRUCTION: ANSWER ALL QUESTIONS                            DURATION: 1 Hour 3o </w:t>
      </w:r>
      <w:proofErr w:type="spellStart"/>
      <w:r w:rsidR="002416CA">
        <w:rPr>
          <w:b/>
          <w:sz w:val="28"/>
          <w:szCs w:val="28"/>
        </w:rPr>
        <w:t>mins</w:t>
      </w:r>
      <w:proofErr w:type="spellEnd"/>
      <w:r w:rsidR="002416CA">
        <w:rPr>
          <w:b/>
          <w:sz w:val="28"/>
          <w:szCs w:val="28"/>
        </w:rPr>
        <w:t xml:space="preserve"> </w:t>
      </w:r>
    </w:p>
    <w:p w:rsidR="002416CA" w:rsidRDefault="000433E8" w:rsidP="00644E81">
      <w:pPr>
        <w:pStyle w:val="ListParagraph"/>
        <w:numPr>
          <w:ilvl w:val="0"/>
          <w:numId w:val="1"/>
        </w:numPr>
        <w:tabs>
          <w:tab w:val="left" w:pos="90"/>
        </w:tabs>
        <w:spacing w:after="0"/>
        <w:rPr>
          <w:sz w:val="28"/>
          <w:szCs w:val="28"/>
        </w:rPr>
      </w:pPr>
      <w:r>
        <w:rPr>
          <w:sz w:val="28"/>
          <w:szCs w:val="28"/>
        </w:rPr>
        <w:t xml:space="preserve">Trade can be divided into </w:t>
      </w:r>
      <w:r w:rsidR="00886EF5">
        <w:rPr>
          <w:sz w:val="28"/>
          <w:szCs w:val="28"/>
        </w:rPr>
        <w:t>_____________ parts. (a)2 (b)5 (c)4 (d)6</w:t>
      </w:r>
    </w:p>
    <w:p w:rsidR="00886EF5" w:rsidRDefault="00886EF5" w:rsidP="00644E81">
      <w:pPr>
        <w:pStyle w:val="ListParagraph"/>
        <w:numPr>
          <w:ilvl w:val="0"/>
          <w:numId w:val="1"/>
        </w:numPr>
        <w:tabs>
          <w:tab w:val="left" w:pos="90"/>
        </w:tabs>
        <w:spacing w:after="0"/>
        <w:rPr>
          <w:sz w:val="28"/>
          <w:szCs w:val="28"/>
        </w:rPr>
      </w:pPr>
      <w:r>
        <w:rPr>
          <w:sz w:val="28"/>
          <w:szCs w:val="28"/>
        </w:rPr>
        <w:t xml:space="preserve">__________ is concern mainly buying of goods in small quantity from the </w:t>
      </w:r>
      <w:r w:rsidR="003C01F6">
        <w:rPr>
          <w:sz w:val="28"/>
          <w:szCs w:val="28"/>
        </w:rPr>
        <w:t>wholesaler</w:t>
      </w:r>
      <w:r>
        <w:rPr>
          <w:sz w:val="28"/>
          <w:szCs w:val="28"/>
        </w:rPr>
        <w:t xml:space="preserve"> and selling in unit to the consumer. (a)wholesaling (b)retailing (c)consuming (d)exchanging</w:t>
      </w:r>
    </w:p>
    <w:p w:rsidR="00886EF5" w:rsidRDefault="00886EF5" w:rsidP="00644E81">
      <w:pPr>
        <w:pStyle w:val="ListParagraph"/>
        <w:numPr>
          <w:ilvl w:val="0"/>
          <w:numId w:val="1"/>
        </w:numPr>
        <w:tabs>
          <w:tab w:val="left" w:pos="90"/>
        </w:tabs>
        <w:spacing w:after="0"/>
        <w:rPr>
          <w:sz w:val="28"/>
          <w:szCs w:val="28"/>
        </w:rPr>
      </w:pPr>
      <w:r>
        <w:rPr>
          <w:sz w:val="28"/>
          <w:szCs w:val="28"/>
        </w:rPr>
        <w:t>The sales of goods and services to other country is refers to as _________ trade. (a)export (b)foreign (c)home (c)import</w:t>
      </w:r>
    </w:p>
    <w:p w:rsidR="00886EF5" w:rsidRDefault="00886EF5" w:rsidP="00644E81">
      <w:pPr>
        <w:pStyle w:val="ListParagraph"/>
        <w:numPr>
          <w:ilvl w:val="0"/>
          <w:numId w:val="1"/>
        </w:numPr>
        <w:tabs>
          <w:tab w:val="left" w:pos="90"/>
        </w:tabs>
        <w:spacing w:after="0"/>
        <w:rPr>
          <w:sz w:val="28"/>
          <w:szCs w:val="28"/>
        </w:rPr>
      </w:pPr>
      <w:r>
        <w:rPr>
          <w:sz w:val="28"/>
          <w:szCs w:val="28"/>
        </w:rPr>
        <w:t>Any productive activities that a person engage</w:t>
      </w:r>
      <w:r w:rsidR="003C01F6">
        <w:rPr>
          <w:sz w:val="28"/>
          <w:szCs w:val="28"/>
        </w:rPr>
        <w:t>s</w:t>
      </w:r>
      <w:r>
        <w:rPr>
          <w:sz w:val="28"/>
          <w:szCs w:val="28"/>
        </w:rPr>
        <w:t xml:space="preserve"> in to earn a living and create goods and services is _____________. (a)occupation (b)commerce (c)working (d)all</w:t>
      </w:r>
    </w:p>
    <w:p w:rsidR="00886EF5" w:rsidRDefault="00886EF5" w:rsidP="00644E81">
      <w:pPr>
        <w:pStyle w:val="ListParagraph"/>
        <w:numPr>
          <w:ilvl w:val="0"/>
          <w:numId w:val="1"/>
        </w:numPr>
        <w:tabs>
          <w:tab w:val="left" w:pos="90"/>
        </w:tabs>
        <w:spacing w:after="0"/>
        <w:rPr>
          <w:sz w:val="28"/>
          <w:szCs w:val="28"/>
        </w:rPr>
      </w:pPr>
      <w:r>
        <w:rPr>
          <w:sz w:val="28"/>
          <w:szCs w:val="28"/>
        </w:rPr>
        <w:t>Occupation can be classified into ___________________. (a)5 (b)3 (c)8 (d)2</w:t>
      </w:r>
    </w:p>
    <w:p w:rsidR="00886EF5" w:rsidRDefault="00886EF5" w:rsidP="00644E81">
      <w:pPr>
        <w:pStyle w:val="ListParagraph"/>
        <w:numPr>
          <w:ilvl w:val="0"/>
          <w:numId w:val="1"/>
        </w:numPr>
        <w:tabs>
          <w:tab w:val="left" w:pos="90"/>
        </w:tabs>
        <w:spacing w:after="0"/>
        <w:rPr>
          <w:sz w:val="28"/>
          <w:szCs w:val="28"/>
        </w:rPr>
      </w:pPr>
      <w:r>
        <w:rPr>
          <w:sz w:val="28"/>
          <w:szCs w:val="28"/>
        </w:rPr>
        <w:t>One of the following is not a division of extractive occupation. (a)</w:t>
      </w:r>
      <w:proofErr w:type="spellStart"/>
      <w:r>
        <w:rPr>
          <w:sz w:val="28"/>
          <w:szCs w:val="28"/>
        </w:rPr>
        <w:t>fising</w:t>
      </w:r>
      <w:proofErr w:type="spellEnd"/>
      <w:r>
        <w:rPr>
          <w:sz w:val="28"/>
          <w:szCs w:val="28"/>
        </w:rPr>
        <w:t xml:space="preserve"> (b)</w:t>
      </w:r>
      <w:proofErr w:type="spellStart"/>
      <w:r>
        <w:rPr>
          <w:sz w:val="28"/>
          <w:szCs w:val="28"/>
        </w:rPr>
        <w:t>plumbering</w:t>
      </w:r>
      <w:proofErr w:type="spellEnd"/>
      <w:r>
        <w:rPr>
          <w:sz w:val="28"/>
          <w:szCs w:val="28"/>
        </w:rPr>
        <w:t xml:space="preserve"> (c)mining (d)farming</w:t>
      </w:r>
    </w:p>
    <w:p w:rsidR="00886EF5" w:rsidRDefault="00886EF5" w:rsidP="00644E81">
      <w:pPr>
        <w:pStyle w:val="ListParagraph"/>
        <w:numPr>
          <w:ilvl w:val="0"/>
          <w:numId w:val="1"/>
        </w:numPr>
        <w:tabs>
          <w:tab w:val="left" w:pos="90"/>
        </w:tabs>
        <w:spacing w:after="0"/>
        <w:rPr>
          <w:sz w:val="28"/>
          <w:szCs w:val="28"/>
        </w:rPr>
      </w:pPr>
      <w:r>
        <w:rPr>
          <w:sz w:val="28"/>
          <w:szCs w:val="28"/>
        </w:rPr>
        <w:t>The following are factors th</w:t>
      </w:r>
      <w:bookmarkStart w:id="0" w:name="_GoBack"/>
      <w:bookmarkEnd w:id="0"/>
      <w:r>
        <w:rPr>
          <w:sz w:val="28"/>
          <w:szCs w:val="28"/>
        </w:rPr>
        <w:t>at determine type of occupation except ____________. (a)policies (b)salary and wages (c)education and skill (d)none</w:t>
      </w:r>
    </w:p>
    <w:p w:rsidR="00886EF5" w:rsidRDefault="00886EF5" w:rsidP="00886EF5">
      <w:pPr>
        <w:pStyle w:val="ListParagraph"/>
        <w:numPr>
          <w:ilvl w:val="0"/>
          <w:numId w:val="1"/>
        </w:numPr>
        <w:tabs>
          <w:tab w:val="left" w:pos="90"/>
        </w:tabs>
        <w:spacing w:after="0"/>
        <w:rPr>
          <w:sz w:val="28"/>
          <w:szCs w:val="28"/>
        </w:rPr>
      </w:pPr>
      <w:r>
        <w:rPr>
          <w:sz w:val="28"/>
          <w:szCs w:val="28"/>
        </w:rPr>
        <w:t>_____________ is the creation of goods and services which satisfy human want. (a)creation (b)production (c)conversion (d)changing</w:t>
      </w:r>
    </w:p>
    <w:p w:rsidR="00886EF5" w:rsidRDefault="00886EF5" w:rsidP="00886EF5">
      <w:pPr>
        <w:pStyle w:val="ListParagraph"/>
        <w:numPr>
          <w:ilvl w:val="0"/>
          <w:numId w:val="1"/>
        </w:numPr>
        <w:tabs>
          <w:tab w:val="left" w:pos="90"/>
        </w:tabs>
        <w:spacing w:after="0"/>
        <w:rPr>
          <w:sz w:val="28"/>
          <w:szCs w:val="28"/>
        </w:rPr>
      </w:pPr>
      <w:r>
        <w:rPr>
          <w:sz w:val="28"/>
          <w:szCs w:val="28"/>
        </w:rPr>
        <w:t>There are _____ types of production. (a)2 (b)10 (c)7 (d)9</w:t>
      </w:r>
    </w:p>
    <w:p w:rsidR="00923082" w:rsidRDefault="00923082" w:rsidP="00923082">
      <w:pPr>
        <w:pStyle w:val="ListParagraph"/>
        <w:numPr>
          <w:ilvl w:val="0"/>
          <w:numId w:val="1"/>
        </w:numPr>
        <w:tabs>
          <w:tab w:val="left" w:pos="90"/>
        </w:tabs>
        <w:spacing w:after="0"/>
        <w:rPr>
          <w:sz w:val="28"/>
          <w:szCs w:val="28"/>
        </w:rPr>
      </w:pPr>
      <w:r>
        <w:rPr>
          <w:sz w:val="28"/>
          <w:szCs w:val="28"/>
        </w:rPr>
        <w:t>There are _____________ factors of production. (a)8 (b)2 (c)4 (d)7</w:t>
      </w:r>
    </w:p>
    <w:p w:rsidR="00923082" w:rsidRDefault="00923082" w:rsidP="00923082">
      <w:pPr>
        <w:pStyle w:val="ListParagraph"/>
        <w:numPr>
          <w:ilvl w:val="0"/>
          <w:numId w:val="1"/>
        </w:numPr>
        <w:tabs>
          <w:tab w:val="left" w:pos="90"/>
        </w:tabs>
        <w:spacing w:after="0"/>
        <w:rPr>
          <w:sz w:val="28"/>
          <w:szCs w:val="28"/>
        </w:rPr>
      </w:pPr>
      <w:r>
        <w:rPr>
          <w:sz w:val="28"/>
          <w:szCs w:val="28"/>
        </w:rPr>
        <w:t>_______________ is a free gift of nature (a)land (b)capital (c)soil (d)house</w:t>
      </w:r>
    </w:p>
    <w:p w:rsidR="00923082" w:rsidRDefault="00923082" w:rsidP="00923082">
      <w:pPr>
        <w:pStyle w:val="ListParagraph"/>
        <w:numPr>
          <w:ilvl w:val="0"/>
          <w:numId w:val="1"/>
        </w:numPr>
        <w:tabs>
          <w:tab w:val="left" w:pos="90"/>
        </w:tabs>
        <w:spacing w:after="0"/>
        <w:rPr>
          <w:sz w:val="28"/>
          <w:szCs w:val="28"/>
        </w:rPr>
      </w:pPr>
      <w:r>
        <w:rPr>
          <w:sz w:val="28"/>
          <w:szCs w:val="28"/>
        </w:rPr>
        <w:t xml:space="preserve">The reward for </w:t>
      </w:r>
      <w:proofErr w:type="spellStart"/>
      <w:r>
        <w:rPr>
          <w:sz w:val="28"/>
          <w:szCs w:val="28"/>
        </w:rPr>
        <w:t>labour</w:t>
      </w:r>
      <w:proofErr w:type="spellEnd"/>
      <w:r>
        <w:rPr>
          <w:sz w:val="28"/>
          <w:szCs w:val="28"/>
        </w:rPr>
        <w:t xml:space="preserve"> as a factor of production is _____________. (a)interest (b)salary (c)loss (c)rent</w:t>
      </w:r>
    </w:p>
    <w:p w:rsidR="00923082" w:rsidRDefault="00923082" w:rsidP="00923082">
      <w:pPr>
        <w:pStyle w:val="ListParagraph"/>
        <w:numPr>
          <w:ilvl w:val="0"/>
          <w:numId w:val="1"/>
        </w:numPr>
        <w:tabs>
          <w:tab w:val="left" w:pos="90"/>
        </w:tabs>
        <w:spacing w:after="0"/>
        <w:rPr>
          <w:sz w:val="28"/>
          <w:szCs w:val="28"/>
        </w:rPr>
      </w:pPr>
      <w:proofErr w:type="spellStart"/>
      <w:r>
        <w:rPr>
          <w:sz w:val="28"/>
          <w:szCs w:val="28"/>
        </w:rPr>
        <w:t>Labour</w:t>
      </w:r>
      <w:proofErr w:type="spellEnd"/>
      <w:r>
        <w:rPr>
          <w:sz w:val="28"/>
          <w:szCs w:val="28"/>
        </w:rPr>
        <w:t xml:space="preserve"> can be grouped into ____________. (a)2 (b)4 (c)8 (d)6</w:t>
      </w:r>
    </w:p>
    <w:p w:rsidR="00923082" w:rsidRDefault="00923082" w:rsidP="00923082">
      <w:pPr>
        <w:pStyle w:val="ListParagraph"/>
        <w:numPr>
          <w:ilvl w:val="0"/>
          <w:numId w:val="1"/>
        </w:numPr>
        <w:tabs>
          <w:tab w:val="left" w:pos="90"/>
        </w:tabs>
        <w:spacing w:after="0"/>
        <w:rPr>
          <w:sz w:val="28"/>
          <w:szCs w:val="28"/>
        </w:rPr>
      </w:pPr>
      <w:r>
        <w:rPr>
          <w:sz w:val="28"/>
          <w:szCs w:val="28"/>
        </w:rPr>
        <w:t xml:space="preserve">The origin of modern division of </w:t>
      </w:r>
      <w:proofErr w:type="spellStart"/>
      <w:r>
        <w:rPr>
          <w:sz w:val="28"/>
          <w:szCs w:val="28"/>
        </w:rPr>
        <w:t>labour</w:t>
      </w:r>
      <w:proofErr w:type="spellEnd"/>
      <w:r>
        <w:rPr>
          <w:sz w:val="28"/>
          <w:szCs w:val="28"/>
        </w:rPr>
        <w:t xml:space="preserve"> was introduced by _____________. (a)Adam </w:t>
      </w:r>
      <w:r w:rsidR="003C01F6">
        <w:rPr>
          <w:sz w:val="28"/>
          <w:szCs w:val="28"/>
        </w:rPr>
        <w:t xml:space="preserve">John </w:t>
      </w:r>
      <w:r>
        <w:rPr>
          <w:sz w:val="28"/>
          <w:szCs w:val="28"/>
        </w:rPr>
        <w:t>(b)</w:t>
      </w:r>
      <w:r w:rsidR="003C01F6">
        <w:rPr>
          <w:sz w:val="28"/>
          <w:szCs w:val="28"/>
        </w:rPr>
        <w:t>Adam Jude</w:t>
      </w:r>
      <w:r>
        <w:rPr>
          <w:sz w:val="28"/>
          <w:szCs w:val="28"/>
        </w:rPr>
        <w:t xml:space="preserve"> (c)</w:t>
      </w:r>
      <w:r w:rsidR="003C01F6">
        <w:rPr>
          <w:sz w:val="28"/>
          <w:szCs w:val="28"/>
        </w:rPr>
        <w:t>Adam Smith (</w:t>
      </w:r>
      <w:r>
        <w:rPr>
          <w:sz w:val="28"/>
          <w:szCs w:val="28"/>
        </w:rPr>
        <w:t>d)</w:t>
      </w:r>
      <w:r w:rsidR="003C01F6">
        <w:rPr>
          <w:sz w:val="28"/>
          <w:szCs w:val="28"/>
        </w:rPr>
        <w:t>Adam Smith J</w:t>
      </w:r>
      <w:r>
        <w:rPr>
          <w:sz w:val="28"/>
          <w:szCs w:val="28"/>
        </w:rPr>
        <w:t>ohn</w:t>
      </w:r>
    </w:p>
    <w:p w:rsidR="00923082" w:rsidRDefault="00923082" w:rsidP="00923082">
      <w:pPr>
        <w:pStyle w:val="ListParagraph"/>
        <w:numPr>
          <w:ilvl w:val="0"/>
          <w:numId w:val="1"/>
        </w:numPr>
        <w:tabs>
          <w:tab w:val="left" w:pos="90"/>
        </w:tabs>
        <w:spacing w:after="0"/>
        <w:rPr>
          <w:sz w:val="28"/>
          <w:szCs w:val="28"/>
        </w:rPr>
      </w:pPr>
      <w:r>
        <w:rPr>
          <w:sz w:val="28"/>
          <w:szCs w:val="28"/>
        </w:rPr>
        <w:t xml:space="preserve">The theory of division of </w:t>
      </w:r>
      <w:proofErr w:type="spellStart"/>
      <w:r>
        <w:rPr>
          <w:sz w:val="28"/>
          <w:szCs w:val="28"/>
        </w:rPr>
        <w:t>labour</w:t>
      </w:r>
      <w:proofErr w:type="spellEnd"/>
      <w:r>
        <w:rPr>
          <w:sz w:val="28"/>
          <w:szCs w:val="28"/>
        </w:rPr>
        <w:t xml:space="preserve"> was in ____________ year. (a)1777 (b)1976 (c)1976 (d)1677</w:t>
      </w:r>
    </w:p>
    <w:p w:rsidR="0076411C" w:rsidRDefault="00923082" w:rsidP="00923082">
      <w:pPr>
        <w:pStyle w:val="ListParagraph"/>
        <w:numPr>
          <w:ilvl w:val="0"/>
          <w:numId w:val="1"/>
        </w:numPr>
        <w:tabs>
          <w:tab w:val="left" w:pos="90"/>
        </w:tabs>
        <w:spacing w:after="0"/>
        <w:rPr>
          <w:sz w:val="28"/>
          <w:szCs w:val="28"/>
        </w:rPr>
      </w:pPr>
      <w:r>
        <w:rPr>
          <w:sz w:val="28"/>
          <w:szCs w:val="28"/>
        </w:rPr>
        <w:t xml:space="preserve">The following are advantages of division of </w:t>
      </w:r>
      <w:proofErr w:type="spellStart"/>
      <w:r>
        <w:rPr>
          <w:sz w:val="28"/>
          <w:szCs w:val="28"/>
        </w:rPr>
        <w:t>labour</w:t>
      </w:r>
      <w:proofErr w:type="spellEnd"/>
      <w:r>
        <w:rPr>
          <w:sz w:val="28"/>
          <w:szCs w:val="28"/>
        </w:rPr>
        <w:t xml:space="preserve"> and specialization except ______________. (a)time saving (b)increase in production (c)</w:t>
      </w:r>
      <w:r w:rsidR="0076411C">
        <w:rPr>
          <w:sz w:val="28"/>
          <w:szCs w:val="28"/>
        </w:rPr>
        <w:t>increase in craftsmanship (d)it leads to specialization</w:t>
      </w:r>
    </w:p>
    <w:p w:rsidR="0076411C" w:rsidRDefault="0076411C" w:rsidP="00923082">
      <w:pPr>
        <w:pStyle w:val="ListParagraph"/>
        <w:numPr>
          <w:ilvl w:val="0"/>
          <w:numId w:val="1"/>
        </w:numPr>
        <w:tabs>
          <w:tab w:val="left" w:pos="90"/>
        </w:tabs>
        <w:spacing w:after="0"/>
        <w:rPr>
          <w:sz w:val="28"/>
          <w:szCs w:val="28"/>
        </w:rPr>
      </w:pPr>
      <w:r>
        <w:rPr>
          <w:sz w:val="28"/>
          <w:szCs w:val="28"/>
        </w:rPr>
        <w:t>Specialization can be grouped into ______. (a)10 (b)7 (c)4 (d)9</w:t>
      </w:r>
    </w:p>
    <w:p w:rsidR="0076411C" w:rsidRDefault="0076411C" w:rsidP="00923082">
      <w:pPr>
        <w:pStyle w:val="ListParagraph"/>
        <w:numPr>
          <w:ilvl w:val="0"/>
          <w:numId w:val="1"/>
        </w:numPr>
        <w:tabs>
          <w:tab w:val="left" w:pos="90"/>
        </w:tabs>
        <w:spacing w:after="0"/>
        <w:rPr>
          <w:sz w:val="28"/>
          <w:szCs w:val="28"/>
        </w:rPr>
      </w:pPr>
      <w:r>
        <w:rPr>
          <w:sz w:val="28"/>
          <w:szCs w:val="28"/>
        </w:rPr>
        <w:t xml:space="preserve">Which of these </w:t>
      </w:r>
      <w:r w:rsidR="00B26BEA">
        <w:rPr>
          <w:sz w:val="28"/>
          <w:szCs w:val="28"/>
        </w:rPr>
        <w:t>factors that does contribute to the growth of commerce. (a)political instability (b)warehousing (c)Insurance (d)development of modern technique</w:t>
      </w:r>
    </w:p>
    <w:p w:rsidR="00B26BEA" w:rsidRDefault="00B26BEA" w:rsidP="00923082">
      <w:pPr>
        <w:pStyle w:val="ListParagraph"/>
        <w:numPr>
          <w:ilvl w:val="0"/>
          <w:numId w:val="1"/>
        </w:numPr>
        <w:tabs>
          <w:tab w:val="left" w:pos="90"/>
        </w:tabs>
        <w:spacing w:after="0"/>
        <w:rPr>
          <w:sz w:val="28"/>
          <w:szCs w:val="28"/>
        </w:rPr>
      </w:pPr>
      <w:r>
        <w:rPr>
          <w:sz w:val="28"/>
          <w:szCs w:val="28"/>
        </w:rPr>
        <w:t>Trade by _______ is the genesis of commerce in Nigeria. (a)barter (b)Banter (c)</w:t>
      </w:r>
      <w:proofErr w:type="spellStart"/>
      <w:r>
        <w:rPr>
          <w:sz w:val="28"/>
          <w:szCs w:val="28"/>
        </w:rPr>
        <w:t>Barta</w:t>
      </w:r>
      <w:proofErr w:type="spellEnd"/>
      <w:r>
        <w:rPr>
          <w:sz w:val="28"/>
          <w:szCs w:val="28"/>
        </w:rPr>
        <w:t xml:space="preserve"> (d)all</w:t>
      </w:r>
    </w:p>
    <w:p w:rsidR="00923082" w:rsidRDefault="006F33D3" w:rsidP="00923082">
      <w:pPr>
        <w:pStyle w:val="ListParagraph"/>
        <w:numPr>
          <w:ilvl w:val="0"/>
          <w:numId w:val="1"/>
        </w:numPr>
        <w:tabs>
          <w:tab w:val="left" w:pos="90"/>
        </w:tabs>
        <w:spacing w:after="0"/>
        <w:rPr>
          <w:sz w:val="28"/>
          <w:szCs w:val="28"/>
        </w:rPr>
      </w:pPr>
      <w:r>
        <w:rPr>
          <w:sz w:val="28"/>
          <w:szCs w:val="28"/>
        </w:rPr>
        <w:lastRenderedPageBreak/>
        <w:t>Which of these factors of production is man-made?</w:t>
      </w:r>
      <w:r w:rsidR="00B26BEA">
        <w:rPr>
          <w:sz w:val="28"/>
          <w:szCs w:val="28"/>
        </w:rPr>
        <w:t xml:space="preserve"> (a)entrepreneur (B)capital (C)land (d)</w:t>
      </w:r>
      <w:proofErr w:type="spellStart"/>
      <w:r w:rsidR="00B26BEA">
        <w:rPr>
          <w:sz w:val="28"/>
          <w:szCs w:val="28"/>
        </w:rPr>
        <w:t>labour</w:t>
      </w:r>
      <w:proofErr w:type="spellEnd"/>
      <w:r w:rsidR="00886EF5" w:rsidRPr="00886EF5">
        <w:rPr>
          <w:sz w:val="28"/>
          <w:szCs w:val="28"/>
        </w:rPr>
        <w:t xml:space="preserve">                                                                                                                                                                                                                                                                                                                                                                                      </w:t>
      </w:r>
      <w:r w:rsidR="00923082">
        <w:rPr>
          <w:sz w:val="28"/>
          <w:szCs w:val="28"/>
        </w:rPr>
        <w:t xml:space="preserve">                        </w:t>
      </w:r>
    </w:p>
    <w:p w:rsidR="006C506A" w:rsidRDefault="006C506A" w:rsidP="00923082">
      <w:pPr>
        <w:pStyle w:val="ListParagraph"/>
        <w:numPr>
          <w:ilvl w:val="0"/>
          <w:numId w:val="1"/>
        </w:numPr>
        <w:tabs>
          <w:tab w:val="left" w:pos="90"/>
        </w:tabs>
        <w:spacing w:after="0"/>
        <w:rPr>
          <w:sz w:val="28"/>
          <w:szCs w:val="28"/>
        </w:rPr>
      </w:pPr>
      <w:r>
        <w:rPr>
          <w:sz w:val="28"/>
          <w:szCs w:val="28"/>
        </w:rPr>
        <w:t>The middleman between the producer and th</w:t>
      </w:r>
      <w:r w:rsidR="006F33D3">
        <w:rPr>
          <w:sz w:val="28"/>
          <w:szCs w:val="28"/>
        </w:rPr>
        <w:t>e</w:t>
      </w:r>
      <w:r>
        <w:rPr>
          <w:sz w:val="28"/>
          <w:szCs w:val="28"/>
        </w:rPr>
        <w:t xml:space="preserve"> retailer is the __________. (a)Wholesaler (b)consumer (c)customer (d)all</w:t>
      </w:r>
    </w:p>
    <w:p w:rsidR="006C506A" w:rsidRDefault="006C506A" w:rsidP="00923082">
      <w:pPr>
        <w:pStyle w:val="ListParagraph"/>
        <w:numPr>
          <w:ilvl w:val="0"/>
          <w:numId w:val="1"/>
        </w:numPr>
        <w:tabs>
          <w:tab w:val="left" w:pos="90"/>
        </w:tabs>
        <w:spacing w:after="0"/>
        <w:rPr>
          <w:sz w:val="28"/>
          <w:szCs w:val="28"/>
        </w:rPr>
      </w:pPr>
      <w:r>
        <w:rPr>
          <w:sz w:val="28"/>
          <w:szCs w:val="28"/>
        </w:rPr>
        <w:t>Retailers can be classified into small-scale retailers and large-scale retailers. (a)True (b)Yes (c)No (d)A &amp;  B</w:t>
      </w:r>
    </w:p>
    <w:p w:rsidR="006C506A" w:rsidRDefault="006C506A" w:rsidP="00923082">
      <w:pPr>
        <w:pStyle w:val="ListParagraph"/>
        <w:numPr>
          <w:ilvl w:val="0"/>
          <w:numId w:val="1"/>
        </w:numPr>
        <w:tabs>
          <w:tab w:val="left" w:pos="90"/>
        </w:tabs>
        <w:spacing w:after="0"/>
        <w:rPr>
          <w:sz w:val="28"/>
          <w:szCs w:val="28"/>
        </w:rPr>
      </w:pPr>
      <w:r>
        <w:rPr>
          <w:sz w:val="28"/>
          <w:szCs w:val="28"/>
        </w:rPr>
        <w:t>The wholesalers can be classified into broad groups. (a)2 (b)9 (c)6 (d)1</w:t>
      </w:r>
    </w:p>
    <w:p w:rsidR="006C506A" w:rsidRDefault="006C506A" w:rsidP="00923082">
      <w:pPr>
        <w:pStyle w:val="ListParagraph"/>
        <w:numPr>
          <w:ilvl w:val="0"/>
          <w:numId w:val="1"/>
        </w:numPr>
        <w:tabs>
          <w:tab w:val="left" w:pos="90"/>
        </w:tabs>
        <w:spacing w:after="0"/>
        <w:rPr>
          <w:sz w:val="28"/>
          <w:szCs w:val="28"/>
        </w:rPr>
      </w:pPr>
      <w:r>
        <w:rPr>
          <w:sz w:val="28"/>
          <w:szCs w:val="28"/>
        </w:rPr>
        <w:t>The reward of entrepreneur as a factor of production is __________. (a)Profit (b)Rent (c)capital (d)wages</w:t>
      </w:r>
    </w:p>
    <w:p w:rsidR="006C506A" w:rsidRDefault="00EF60E3" w:rsidP="00923082">
      <w:pPr>
        <w:pStyle w:val="ListParagraph"/>
        <w:numPr>
          <w:ilvl w:val="0"/>
          <w:numId w:val="1"/>
        </w:numPr>
        <w:tabs>
          <w:tab w:val="left" w:pos="90"/>
        </w:tabs>
        <w:spacing w:after="0"/>
        <w:rPr>
          <w:sz w:val="28"/>
          <w:szCs w:val="28"/>
        </w:rPr>
      </w:pPr>
      <w:r>
        <w:rPr>
          <w:sz w:val="28"/>
          <w:szCs w:val="28"/>
        </w:rPr>
        <w:t>Village stores and supermarkets are sub-divisions of large-scale retailers. (a)False (b)No (c)true (d)All</w:t>
      </w:r>
    </w:p>
    <w:p w:rsidR="00EF60E3" w:rsidRDefault="00EF60E3" w:rsidP="00EF60E3">
      <w:pPr>
        <w:pStyle w:val="ListParagraph"/>
        <w:tabs>
          <w:tab w:val="left" w:pos="90"/>
        </w:tabs>
        <w:spacing w:after="0"/>
        <w:ind w:left="810"/>
        <w:jc w:val="center"/>
        <w:rPr>
          <w:b/>
          <w:sz w:val="28"/>
          <w:szCs w:val="28"/>
        </w:rPr>
      </w:pPr>
      <w:r>
        <w:rPr>
          <w:b/>
          <w:sz w:val="28"/>
          <w:szCs w:val="28"/>
        </w:rPr>
        <w:t xml:space="preserve">SECTION B  </w:t>
      </w:r>
    </w:p>
    <w:p w:rsidR="00EF60E3" w:rsidRPr="00EF60E3" w:rsidRDefault="00EF60E3" w:rsidP="00EF60E3">
      <w:pPr>
        <w:tabs>
          <w:tab w:val="left" w:pos="90"/>
        </w:tabs>
        <w:spacing w:after="0"/>
        <w:rPr>
          <w:b/>
          <w:sz w:val="28"/>
          <w:szCs w:val="28"/>
        </w:rPr>
      </w:pPr>
      <w:r>
        <w:rPr>
          <w:b/>
          <w:sz w:val="28"/>
          <w:szCs w:val="28"/>
        </w:rPr>
        <w:tab/>
      </w:r>
      <w:r w:rsidRPr="00EF60E3">
        <w:rPr>
          <w:b/>
          <w:sz w:val="28"/>
          <w:szCs w:val="28"/>
        </w:rPr>
        <w:t>Fill in the gaps</w:t>
      </w:r>
    </w:p>
    <w:p w:rsidR="00EF60E3" w:rsidRPr="00EF60E3" w:rsidRDefault="00EF60E3" w:rsidP="00EF60E3">
      <w:pPr>
        <w:pStyle w:val="ListParagraph"/>
        <w:numPr>
          <w:ilvl w:val="0"/>
          <w:numId w:val="1"/>
        </w:numPr>
        <w:tabs>
          <w:tab w:val="left" w:pos="90"/>
        </w:tabs>
        <w:spacing w:after="0"/>
        <w:rPr>
          <w:sz w:val="28"/>
          <w:szCs w:val="28"/>
        </w:rPr>
      </w:pPr>
      <w:r>
        <w:rPr>
          <w:sz w:val="28"/>
          <w:szCs w:val="28"/>
        </w:rPr>
        <w:t xml:space="preserve">Foreign trade is divided into ___________, _________ and </w:t>
      </w:r>
      <w:proofErr w:type="spellStart"/>
      <w:r>
        <w:rPr>
          <w:sz w:val="28"/>
          <w:szCs w:val="28"/>
        </w:rPr>
        <w:t>entrepot</w:t>
      </w:r>
      <w:proofErr w:type="spellEnd"/>
      <w:r>
        <w:rPr>
          <w:sz w:val="28"/>
          <w:szCs w:val="28"/>
        </w:rPr>
        <w:t>. (a)export, import (b)retail, export (c)import, export (d)none of the above</w:t>
      </w:r>
    </w:p>
    <w:p w:rsidR="00EF60E3" w:rsidRDefault="00EF60E3" w:rsidP="00923082">
      <w:pPr>
        <w:pStyle w:val="ListParagraph"/>
        <w:numPr>
          <w:ilvl w:val="0"/>
          <w:numId w:val="1"/>
        </w:numPr>
        <w:tabs>
          <w:tab w:val="left" w:pos="90"/>
        </w:tabs>
        <w:spacing w:after="0"/>
        <w:rPr>
          <w:sz w:val="28"/>
          <w:szCs w:val="28"/>
        </w:rPr>
      </w:pPr>
      <w:r w:rsidRPr="00EF60E3">
        <w:rPr>
          <w:sz w:val="28"/>
          <w:szCs w:val="28"/>
        </w:rPr>
        <w:t xml:space="preserve">The forefather of economics who introduced Division of </w:t>
      </w:r>
      <w:proofErr w:type="spellStart"/>
      <w:r w:rsidRPr="00EF60E3">
        <w:rPr>
          <w:sz w:val="28"/>
          <w:szCs w:val="28"/>
        </w:rPr>
        <w:t>Labour</w:t>
      </w:r>
      <w:proofErr w:type="spellEnd"/>
      <w:r w:rsidRPr="00EF60E3">
        <w:rPr>
          <w:sz w:val="28"/>
          <w:szCs w:val="28"/>
        </w:rPr>
        <w:t xml:space="preserve"> is _________________.</w:t>
      </w:r>
    </w:p>
    <w:p w:rsidR="00EF60E3" w:rsidRDefault="00EF60E3" w:rsidP="00923082">
      <w:pPr>
        <w:pStyle w:val="ListParagraph"/>
        <w:numPr>
          <w:ilvl w:val="0"/>
          <w:numId w:val="1"/>
        </w:numPr>
        <w:tabs>
          <w:tab w:val="left" w:pos="90"/>
        </w:tabs>
        <w:spacing w:after="0"/>
        <w:rPr>
          <w:sz w:val="28"/>
          <w:szCs w:val="28"/>
        </w:rPr>
      </w:pPr>
      <w:r>
        <w:rPr>
          <w:sz w:val="28"/>
          <w:szCs w:val="28"/>
        </w:rPr>
        <w:t>_____________ controls other factors of production.</w:t>
      </w:r>
    </w:p>
    <w:p w:rsidR="00EF60E3" w:rsidRDefault="00EF60E3" w:rsidP="00923082">
      <w:pPr>
        <w:pStyle w:val="ListParagraph"/>
        <w:numPr>
          <w:ilvl w:val="0"/>
          <w:numId w:val="1"/>
        </w:numPr>
        <w:tabs>
          <w:tab w:val="left" w:pos="90"/>
        </w:tabs>
        <w:spacing w:after="0"/>
        <w:rPr>
          <w:sz w:val="28"/>
          <w:szCs w:val="28"/>
        </w:rPr>
      </w:pPr>
      <w:r>
        <w:rPr>
          <w:sz w:val="28"/>
          <w:szCs w:val="28"/>
        </w:rPr>
        <w:t>__________, ____________are types of production.</w:t>
      </w:r>
    </w:p>
    <w:p w:rsidR="00EF60E3" w:rsidRDefault="00EF60E3" w:rsidP="00EF60E3">
      <w:pPr>
        <w:pStyle w:val="ListParagraph"/>
        <w:numPr>
          <w:ilvl w:val="0"/>
          <w:numId w:val="1"/>
        </w:numPr>
        <w:tabs>
          <w:tab w:val="left" w:pos="90"/>
        </w:tabs>
        <w:spacing w:after="0"/>
        <w:rPr>
          <w:sz w:val="28"/>
          <w:szCs w:val="28"/>
        </w:rPr>
      </w:pPr>
      <w:r>
        <w:rPr>
          <w:sz w:val="28"/>
          <w:szCs w:val="28"/>
        </w:rPr>
        <w:t>_________________ and __________ are examples of commercial workers.</w:t>
      </w:r>
    </w:p>
    <w:p w:rsidR="00EF60E3" w:rsidRDefault="00EF60E3" w:rsidP="00EF60E3">
      <w:pPr>
        <w:pStyle w:val="ListParagraph"/>
        <w:tabs>
          <w:tab w:val="left" w:pos="90"/>
        </w:tabs>
        <w:spacing w:after="0"/>
        <w:ind w:left="810"/>
        <w:jc w:val="center"/>
        <w:rPr>
          <w:b/>
          <w:sz w:val="28"/>
          <w:szCs w:val="28"/>
        </w:rPr>
      </w:pPr>
      <w:r>
        <w:rPr>
          <w:b/>
          <w:sz w:val="28"/>
          <w:szCs w:val="28"/>
        </w:rPr>
        <w:t>THEORY</w:t>
      </w:r>
    </w:p>
    <w:p w:rsidR="00EF60E3" w:rsidRDefault="00EF60E3" w:rsidP="00EF60E3">
      <w:pPr>
        <w:pStyle w:val="ListParagraph"/>
        <w:tabs>
          <w:tab w:val="left" w:pos="90"/>
        </w:tabs>
        <w:spacing w:after="0"/>
        <w:ind w:left="810"/>
        <w:rPr>
          <w:b/>
          <w:sz w:val="28"/>
          <w:szCs w:val="28"/>
        </w:rPr>
      </w:pPr>
      <w:r>
        <w:rPr>
          <w:b/>
          <w:sz w:val="28"/>
          <w:szCs w:val="28"/>
        </w:rPr>
        <w:t>Answer 3 questions only</w:t>
      </w:r>
    </w:p>
    <w:p w:rsidR="00EF60E3" w:rsidRDefault="00EF60E3" w:rsidP="00EF60E3">
      <w:pPr>
        <w:pStyle w:val="ListParagraph"/>
        <w:numPr>
          <w:ilvl w:val="0"/>
          <w:numId w:val="3"/>
        </w:numPr>
        <w:tabs>
          <w:tab w:val="left" w:pos="90"/>
        </w:tabs>
        <w:spacing w:after="0"/>
        <w:ind w:left="900" w:hanging="540"/>
        <w:rPr>
          <w:sz w:val="28"/>
          <w:szCs w:val="28"/>
        </w:rPr>
      </w:pPr>
      <w:r>
        <w:rPr>
          <w:sz w:val="28"/>
          <w:szCs w:val="28"/>
        </w:rPr>
        <w:t>What do you understand by commerce?</w:t>
      </w:r>
    </w:p>
    <w:p w:rsidR="00EF60E3" w:rsidRPr="00B20D01" w:rsidRDefault="00B20D01" w:rsidP="00B20D01">
      <w:pPr>
        <w:tabs>
          <w:tab w:val="left" w:pos="90"/>
        </w:tabs>
        <w:spacing w:after="0"/>
        <w:ind w:left="360"/>
        <w:rPr>
          <w:sz w:val="28"/>
          <w:szCs w:val="28"/>
        </w:rPr>
      </w:pPr>
      <w:r>
        <w:rPr>
          <w:sz w:val="28"/>
          <w:szCs w:val="28"/>
        </w:rPr>
        <w:t xml:space="preserve">ii. </w:t>
      </w:r>
      <w:r w:rsidR="00EF60E3" w:rsidRPr="00B20D01">
        <w:rPr>
          <w:sz w:val="28"/>
          <w:szCs w:val="28"/>
        </w:rPr>
        <w:t>State 3 functions of commerce.</w:t>
      </w:r>
    </w:p>
    <w:p w:rsidR="00EF60E3" w:rsidRPr="00B20D01" w:rsidRDefault="00B20D01" w:rsidP="00B20D01">
      <w:pPr>
        <w:tabs>
          <w:tab w:val="left" w:pos="90"/>
        </w:tabs>
        <w:spacing w:after="0"/>
        <w:rPr>
          <w:sz w:val="28"/>
          <w:szCs w:val="28"/>
        </w:rPr>
      </w:pPr>
      <w:r>
        <w:rPr>
          <w:sz w:val="28"/>
          <w:szCs w:val="28"/>
        </w:rPr>
        <w:t xml:space="preserve">     1b. </w:t>
      </w:r>
      <w:r w:rsidR="00EF60E3" w:rsidRPr="00B20D01">
        <w:rPr>
          <w:sz w:val="28"/>
          <w:szCs w:val="28"/>
        </w:rPr>
        <w:t xml:space="preserve">Explain </w:t>
      </w:r>
      <w:r w:rsidR="003C01F6" w:rsidRPr="00B20D01">
        <w:rPr>
          <w:sz w:val="28"/>
          <w:szCs w:val="28"/>
        </w:rPr>
        <w:t>the fact</w:t>
      </w:r>
      <w:r w:rsidR="00EF60E3" w:rsidRPr="00B20D01">
        <w:rPr>
          <w:sz w:val="28"/>
          <w:szCs w:val="28"/>
        </w:rPr>
        <w:t>ors that contributed to the growth of commerce.</w:t>
      </w:r>
    </w:p>
    <w:p w:rsidR="00EF60E3" w:rsidRDefault="00EF60E3" w:rsidP="00EF60E3">
      <w:pPr>
        <w:pStyle w:val="ListParagraph"/>
        <w:numPr>
          <w:ilvl w:val="0"/>
          <w:numId w:val="3"/>
        </w:numPr>
        <w:tabs>
          <w:tab w:val="left" w:pos="90"/>
        </w:tabs>
        <w:spacing w:after="0"/>
        <w:ind w:left="900" w:hanging="540"/>
        <w:rPr>
          <w:sz w:val="28"/>
          <w:szCs w:val="28"/>
        </w:rPr>
      </w:pPr>
      <w:r>
        <w:rPr>
          <w:sz w:val="28"/>
          <w:szCs w:val="28"/>
        </w:rPr>
        <w:t>With the aid of a detailed diagram, show the various divisions and sub-divisions of occupation</w:t>
      </w:r>
    </w:p>
    <w:p w:rsidR="00EF60E3" w:rsidRPr="00B20D01" w:rsidRDefault="00B20D01" w:rsidP="00B20D01">
      <w:pPr>
        <w:tabs>
          <w:tab w:val="left" w:pos="90"/>
        </w:tabs>
        <w:spacing w:after="0"/>
        <w:ind w:left="360"/>
        <w:rPr>
          <w:sz w:val="28"/>
          <w:szCs w:val="28"/>
        </w:rPr>
      </w:pPr>
      <w:r>
        <w:rPr>
          <w:sz w:val="28"/>
          <w:szCs w:val="28"/>
        </w:rPr>
        <w:t xml:space="preserve">b. </w:t>
      </w:r>
      <w:r w:rsidR="00EF60E3" w:rsidRPr="00B20D01">
        <w:rPr>
          <w:sz w:val="28"/>
          <w:szCs w:val="28"/>
        </w:rPr>
        <w:t>Distinguish between direct services and indirect services</w:t>
      </w:r>
    </w:p>
    <w:p w:rsidR="00EF60E3" w:rsidRDefault="00EF60E3" w:rsidP="00EF60E3">
      <w:pPr>
        <w:pStyle w:val="ListParagraph"/>
        <w:numPr>
          <w:ilvl w:val="0"/>
          <w:numId w:val="3"/>
        </w:numPr>
        <w:tabs>
          <w:tab w:val="left" w:pos="90"/>
        </w:tabs>
        <w:spacing w:after="0"/>
        <w:ind w:left="900" w:hanging="540"/>
        <w:rPr>
          <w:sz w:val="28"/>
          <w:szCs w:val="28"/>
        </w:rPr>
      </w:pPr>
      <w:r>
        <w:rPr>
          <w:sz w:val="28"/>
          <w:szCs w:val="28"/>
        </w:rPr>
        <w:t xml:space="preserve">What is division of </w:t>
      </w:r>
      <w:proofErr w:type="spellStart"/>
      <w:r>
        <w:rPr>
          <w:sz w:val="28"/>
          <w:szCs w:val="28"/>
        </w:rPr>
        <w:t>labour</w:t>
      </w:r>
      <w:proofErr w:type="spellEnd"/>
      <w:r>
        <w:rPr>
          <w:sz w:val="28"/>
          <w:szCs w:val="28"/>
        </w:rPr>
        <w:t>?</w:t>
      </w:r>
    </w:p>
    <w:p w:rsidR="00EF60E3" w:rsidRPr="00B20D01" w:rsidRDefault="00B20D01" w:rsidP="00B20D01">
      <w:pPr>
        <w:tabs>
          <w:tab w:val="left" w:pos="90"/>
        </w:tabs>
        <w:spacing w:after="0"/>
        <w:ind w:left="360"/>
        <w:rPr>
          <w:sz w:val="28"/>
          <w:szCs w:val="28"/>
        </w:rPr>
      </w:pPr>
      <w:proofErr w:type="spellStart"/>
      <w:r>
        <w:rPr>
          <w:sz w:val="28"/>
          <w:szCs w:val="28"/>
        </w:rPr>
        <w:t>i</w:t>
      </w:r>
      <w:proofErr w:type="spellEnd"/>
      <w:r>
        <w:rPr>
          <w:sz w:val="28"/>
          <w:szCs w:val="28"/>
        </w:rPr>
        <w:t xml:space="preserve">. </w:t>
      </w:r>
      <w:r w:rsidR="00EF60E3" w:rsidRPr="00B20D01">
        <w:rPr>
          <w:sz w:val="28"/>
          <w:szCs w:val="28"/>
        </w:rPr>
        <w:t xml:space="preserve">List 2 factors that </w:t>
      </w:r>
      <w:r w:rsidR="006F33D3" w:rsidRPr="00B20D01">
        <w:rPr>
          <w:sz w:val="28"/>
          <w:szCs w:val="28"/>
        </w:rPr>
        <w:t>encourage</w:t>
      </w:r>
      <w:r w:rsidR="00EF60E3" w:rsidRPr="00B20D01">
        <w:rPr>
          <w:sz w:val="28"/>
          <w:szCs w:val="28"/>
        </w:rPr>
        <w:t xml:space="preserve"> or </w:t>
      </w:r>
      <w:r w:rsidR="006F33D3" w:rsidRPr="00B20D01">
        <w:rPr>
          <w:sz w:val="28"/>
          <w:szCs w:val="28"/>
        </w:rPr>
        <w:t>discourage</w:t>
      </w:r>
      <w:r w:rsidR="00EF60E3" w:rsidRPr="00B20D01">
        <w:rPr>
          <w:sz w:val="28"/>
          <w:szCs w:val="28"/>
        </w:rPr>
        <w:t xml:space="preserve"> division of </w:t>
      </w:r>
      <w:proofErr w:type="spellStart"/>
      <w:r w:rsidR="00EF60E3" w:rsidRPr="00B20D01">
        <w:rPr>
          <w:sz w:val="28"/>
          <w:szCs w:val="28"/>
        </w:rPr>
        <w:t>labour</w:t>
      </w:r>
      <w:proofErr w:type="spellEnd"/>
      <w:r w:rsidR="00EF60E3" w:rsidRPr="00B20D01">
        <w:rPr>
          <w:sz w:val="28"/>
          <w:szCs w:val="28"/>
        </w:rPr>
        <w:t>.</w:t>
      </w:r>
    </w:p>
    <w:p w:rsidR="00EF60E3" w:rsidRPr="00B20D01" w:rsidRDefault="00B20D01" w:rsidP="00B20D01">
      <w:pPr>
        <w:tabs>
          <w:tab w:val="left" w:pos="90"/>
        </w:tabs>
        <w:spacing w:after="0"/>
        <w:rPr>
          <w:sz w:val="28"/>
          <w:szCs w:val="28"/>
        </w:rPr>
      </w:pPr>
      <w:r>
        <w:rPr>
          <w:sz w:val="28"/>
          <w:szCs w:val="28"/>
        </w:rPr>
        <w:t xml:space="preserve">      3b. </w:t>
      </w:r>
      <w:r w:rsidR="00EF60E3" w:rsidRPr="00B20D01">
        <w:rPr>
          <w:sz w:val="28"/>
          <w:szCs w:val="28"/>
        </w:rPr>
        <w:t>Enumerate 2 merits and demerits each of specialization.</w:t>
      </w:r>
    </w:p>
    <w:p w:rsidR="00EF60E3" w:rsidRDefault="00EF60E3" w:rsidP="00EF60E3">
      <w:pPr>
        <w:pStyle w:val="ListParagraph"/>
        <w:numPr>
          <w:ilvl w:val="0"/>
          <w:numId w:val="3"/>
        </w:numPr>
        <w:tabs>
          <w:tab w:val="left" w:pos="90"/>
        </w:tabs>
        <w:spacing w:after="0"/>
        <w:ind w:left="900" w:hanging="540"/>
        <w:rPr>
          <w:sz w:val="28"/>
          <w:szCs w:val="28"/>
        </w:rPr>
      </w:pPr>
      <w:r>
        <w:rPr>
          <w:sz w:val="28"/>
          <w:szCs w:val="28"/>
        </w:rPr>
        <w:t>Who is a retailer?</w:t>
      </w:r>
    </w:p>
    <w:p w:rsidR="00EF60E3" w:rsidRPr="00B20D01" w:rsidRDefault="00B20D01" w:rsidP="00B20D01">
      <w:pPr>
        <w:tabs>
          <w:tab w:val="left" w:pos="90"/>
        </w:tabs>
        <w:spacing w:after="0"/>
        <w:ind w:left="360"/>
        <w:rPr>
          <w:sz w:val="28"/>
          <w:szCs w:val="28"/>
        </w:rPr>
      </w:pPr>
      <w:proofErr w:type="spellStart"/>
      <w:r>
        <w:rPr>
          <w:sz w:val="28"/>
          <w:szCs w:val="28"/>
        </w:rPr>
        <w:t>i</w:t>
      </w:r>
      <w:proofErr w:type="spellEnd"/>
      <w:r>
        <w:rPr>
          <w:sz w:val="28"/>
          <w:szCs w:val="28"/>
        </w:rPr>
        <w:t xml:space="preserve">. </w:t>
      </w:r>
      <w:r w:rsidR="00EF60E3" w:rsidRPr="00B20D01">
        <w:rPr>
          <w:sz w:val="28"/>
          <w:szCs w:val="28"/>
        </w:rPr>
        <w:t xml:space="preserve">State 3 characteristics of a retailer </w:t>
      </w:r>
    </w:p>
    <w:p w:rsidR="00EF60E3" w:rsidRPr="00B20D01" w:rsidRDefault="00B20D01" w:rsidP="00B20D01">
      <w:pPr>
        <w:tabs>
          <w:tab w:val="left" w:pos="90"/>
        </w:tabs>
        <w:spacing w:after="0"/>
        <w:rPr>
          <w:sz w:val="28"/>
          <w:szCs w:val="28"/>
        </w:rPr>
      </w:pPr>
      <w:r>
        <w:rPr>
          <w:sz w:val="28"/>
          <w:szCs w:val="28"/>
        </w:rPr>
        <w:t xml:space="preserve">      ii. </w:t>
      </w:r>
      <w:r w:rsidR="00EF60E3" w:rsidRPr="00B20D01">
        <w:rPr>
          <w:sz w:val="28"/>
          <w:szCs w:val="28"/>
        </w:rPr>
        <w:t>Enumerate 4 functions of a retailer.</w:t>
      </w:r>
    </w:p>
    <w:p w:rsidR="0065112F" w:rsidRDefault="0065112F" w:rsidP="00EF60E3">
      <w:pPr>
        <w:pStyle w:val="ListParagraph"/>
        <w:numPr>
          <w:ilvl w:val="0"/>
          <w:numId w:val="3"/>
        </w:numPr>
        <w:tabs>
          <w:tab w:val="left" w:pos="90"/>
        </w:tabs>
        <w:spacing w:after="0"/>
        <w:ind w:left="900" w:hanging="540"/>
        <w:rPr>
          <w:sz w:val="28"/>
          <w:szCs w:val="28"/>
        </w:rPr>
      </w:pPr>
      <w:r>
        <w:rPr>
          <w:sz w:val="28"/>
          <w:szCs w:val="28"/>
        </w:rPr>
        <w:t>Explain these factors of production</w:t>
      </w:r>
    </w:p>
    <w:p w:rsidR="0065112F" w:rsidRDefault="00B20D01" w:rsidP="0065112F">
      <w:pPr>
        <w:pStyle w:val="ListParagraph"/>
        <w:tabs>
          <w:tab w:val="left" w:pos="90"/>
        </w:tabs>
        <w:spacing w:after="0"/>
        <w:ind w:left="900"/>
        <w:rPr>
          <w:sz w:val="28"/>
          <w:szCs w:val="28"/>
        </w:rPr>
      </w:pPr>
      <w:proofErr w:type="spellStart"/>
      <w:r>
        <w:rPr>
          <w:sz w:val="28"/>
          <w:szCs w:val="28"/>
        </w:rPr>
        <w:t>i</w:t>
      </w:r>
      <w:proofErr w:type="spellEnd"/>
      <w:r>
        <w:rPr>
          <w:sz w:val="28"/>
          <w:szCs w:val="28"/>
        </w:rPr>
        <w:t xml:space="preserve">. </w:t>
      </w:r>
      <w:r w:rsidR="0065112F">
        <w:rPr>
          <w:sz w:val="28"/>
          <w:szCs w:val="28"/>
        </w:rPr>
        <w:t>Land</w:t>
      </w:r>
      <w:r w:rsidR="003C01F6">
        <w:rPr>
          <w:sz w:val="28"/>
          <w:szCs w:val="28"/>
        </w:rPr>
        <w:t>: - ________________________________________________________________</w:t>
      </w:r>
    </w:p>
    <w:p w:rsidR="0065112F" w:rsidRDefault="00B20D01" w:rsidP="0065112F">
      <w:pPr>
        <w:pStyle w:val="ListParagraph"/>
        <w:tabs>
          <w:tab w:val="left" w:pos="90"/>
        </w:tabs>
        <w:spacing w:after="0"/>
        <w:ind w:left="900"/>
        <w:rPr>
          <w:sz w:val="28"/>
          <w:szCs w:val="28"/>
        </w:rPr>
      </w:pPr>
      <w:r>
        <w:rPr>
          <w:sz w:val="28"/>
          <w:szCs w:val="28"/>
        </w:rPr>
        <w:t xml:space="preserve">ii. </w:t>
      </w:r>
      <w:proofErr w:type="spellStart"/>
      <w:r w:rsidR="0065112F">
        <w:rPr>
          <w:sz w:val="28"/>
          <w:szCs w:val="28"/>
        </w:rPr>
        <w:t>Labour</w:t>
      </w:r>
      <w:proofErr w:type="spellEnd"/>
      <w:r w:rsidR="003C01F6">
        <w:rPr>
          <w:sz w:val="28"/>
          <w:szCs w:val="28"/>
        </w:rPr>
        <w:t>: - ______________________________________________________________</w:t>
      </w:r>
    </w:p>
    <w:p w:rsidR="0065112F" w:rsidRDefault="00B20D01" w:rsidP="0065112F">
      <w:pPr>
        <w:pStyle w:val="ListParagraph"/>
        <w:tabs>
          <w:tab w:val="left" w:pos="90"/>
        </w:tabs>
        <w:spacing w:after="0"/>
        <w:ind w:left="900"/>
        <w:rPr>
          <w:sz w:val="28"/>
          <w:szCs w:val="28"/>
        </w:rPr>
      </w:pPr>
      <w:r>
        <w:rPr>
          <w:sz w:val="28"/>
          <w:szCs w:val="28"/>
        </w:rPr>
        <w:t xml:space="preserve">iii. </w:t>
      </w:r>
      <w:r w:rsidR="0065112F">
        <w:rPr>
          <w:sz w:val="28"/>
          <w:szCs w:val="28"/>
        </w:rPr>
        <w:t>Capital</w:t>
      </w:r>
      <w:r w:rsidR="003C01F6">
        <w:rPr>
          <w:sz w:val="28"/>
          <w:szCs w:val="28"/>
        </w:rPr>
        <w:t>: - _____________________________________________________________</w:t>
      </w:r>
    </w:p>
    <w:p w:rsidR="0065112F" w:rsidRPr="0065112F" w:rsidRDefault="00B20D01" w:rsidP="0065112F">
      <w:pPr>
        <w:pStyle w:val="ListParagraph"/>
        <w:tabs>
          <w:tab w:val="left" w:pos="90"/>
        </w:tabs>
        <w:spacing w:after="0"/>
        <w:ind w:left="900"/>
        <w:rPr>
          <w:sz w:val="28"/>
          <w:szCs w:val="28"/>
        </w:rPr>
      </w:pPr>
      <w:r>
        <w:rPr>
          <w:sz w:val="28"/>
          <w:szCs w:val="28"/>
        </w:rPr>
        <w:t xml:space="preserve">iv. </w:t>
      </w:r>
      <w:r w:rsidR="0065112F">
        <w:rPr>
          <w:sz w:val="28"/>
          <w:szCs w:val="28"/>
        </w:rPr>
        <w:t>Entrepreneur</w:t>
      </w:r>
      <w:r w:rsidR="003C01F6">
        <w:rPr>
          <w:sz w:val="28"/>
          <w:szCs w:val="28"/>
        </w:rPr>
        <w:t>: - ________________________________________________________</w:t>
      </w:r>
    </w:p>
    <w:p w:rsidR="0065112F" w:rsidRPr="00B20D01" w:rsidRDefault="0065112F" w:rsidP="00B20D01">
      <w:pPr>
        <w:pStyle w:val="ListParagraph"/>
        <w:numPr>
          <w:ilvl w:val="0"/>
          <w:numId w:val="20"/>
        </w:numPr>
        <w:tabs>
          <w:tab w:val="left" w:pos="90"/>
        </w:tabs>
        <w:spacing w:after="0"/>
        <w:rPr>
          <w:sz w:val="28"/>
          <w:szCs w:val="28"/>
        </w:rPr>
      </w:pPr>
      <w:r w:rsidRPr="00B20D01">
        <w:rPr>
          <w:sz w:val="28"/>
          <w:szCs w:val="28"/>
        </w:rPr>
        <w:lastRenderedPageBreak/>
        <w:t xml:space="preserve">State two features of each factors </w:t>
      </w:r>
    </w:p>
    <w:p w:rsidR="0065112F" w:rsidRPr="00B20D01" w:rsidRDefault="0065112F" w:rsidP="00B20D01">
      <w:pPr>
        <w:pStyle w:val="ListParagraph"/>
        <w:numPr>
          <w:ilvl w:val="0"/>
          <w:numId w:val="20"/>
        </w:numPr>
        <w:tabs>
          <w:tab w:val="left" w:pos="90"/>
        </w:tabs>
        <w:spacing w:after="0"/>
        <w:rPr>
          <w:sz w:val="28"/>
          <w:szCs w:val="28"/>
        </w:rPr>
      </w:pPr>
      <w:r w:rsidRPr="00B20D01">
        <w:rPr>
          <w:sz w:val="28"/>
          <w:szCs w:val="28"/>
        </w:rPr>
        <w:t xml:space="preserve">List two </w:t>
      </w:r>
      <w:r w:rsidR="00B20D01" w:rsidRPr="00B20D01">
        <w:rPr>
          <w:sz w:val="28"/>
          <w:szCs w:val="28"/>
        </w:rPr>
        <w:t>importance</w:t>
      </w:r>
      <w:r w:rsidRPr="00B20D01">
        <w:rPr>
          <w:sz w:val="28"/>
          <w:szCs w:val="28"/>
        </w:rPr>
        <w:t xml:space="preserve"> of each </w:t>
      </w:r>
      <w:r w:rsidR="003C01F6" w:rsidRPr="00B20D01">
        <w:rPr>
          <w:sz w:val="28"/>
          <w:szCs w:val="28"/>
        </w:rPr>
        <w:t>factor</w:t>
      </w:r>
      <w:r w:rsidRPr="00B20D01">
        <w:rPr>
          <w:sz w:val="28"/>
          <w:szCs w:val="28"/>
        </w:rPr>
        <w:t>.</w:t>
      </w:r>
    </w:p>
    <w:p w:rsidR="00EF60E3" w:rsidRDefault="00EF60E3" w:rsidP="00EF60E3">
      <w:pPr>
        <w:pStyle w:val="ListParagraph"/>
        <w:tabs>
          <w:tab w:val="left" w:pos="90"/>
        </w:tabs>
        <w:spacing w:after="0"/>
        <w:ind w:left="810"/>
        <w:rPr>
          <w:sz w:val="28"/>
          <w:szCs w:val="28"/>
        </w:rPr>
      </w:pPr>
    </w:p>
    <w:p w:rsidR="00EF60E3" w:rsidRDefault="00EF60E3" w:rsidP="00EF60E3">
      <w:pPr>
        <w:pStyle w:val="ListParagraph"/>
        <w:tabs>
          <w:tab w:val="left" w:pos="90"/>
        </w:tabs>
        <w:spacing w:after="0"/>
        <w:ind w:left="810"/>
        <w:rPr>
          <w:sz w:val="28"/>
          <w:szCs w:val="28"/>
        </w:rPr>
      </w:pPr>
    </w:p>
    <w:p w:rsidR="00EF60E3" w:rsidRDefault="000B061F" w:rsidP="00EF60E3">
      <w:pPr>
        <w:tabs>
          <w:tab w:val="left" w:pos="90"/>
        </w:tabs>
        <w:spacing w:after="0"/>
        <w:jc w:val="both"/>
        <w:rPr>
          <w:sz w:val="28"/>
          <w:szCs w:val="28"/>
        </w:rPr>
      </w:pPr>
      <w:r>
        <w:pict>
          <v:rect id="_x0000_s1035" style="position:absolute;left:0;text-align:left;margin-left:27.4pt;margin-top:18.8pt;width:7in;height:46.85pt;z-index:251666432" filled="f" strokecolor="black [3213]" strokeweight="1pt"/>
        </w:pict>
      </w:r>
      <w:r>
        <w:pict>
          <v:rect id="_x0000_s1034" style="position:absolute;left:0;text-align:left;margin-left:26.6pt;margin-top:18.8pt;width:7in;height:106.8pt;z-index:251665408" filled="f" strokecolor="black [3213]" strokeweight="2.25pt"/>
        </w:pict>
      </w:r>
    </w:p>
    <w:p w:rsidR="00EF60E3" w:rsidRDefault="00EF60E3" w:rsidP="00EF60E3">
      <w:pPr>
        <w:tabs>
          <w:tab w:val="left" w:pos="90"/>
        </w:tabs>
        <w:spacing w:after="0"/>
        <w:jc w:val="center"/>
        <w:rPr>
          <w:b/>
          <w:sz w:val="28"/>
          <w:szCs w:val="28"/>
        </w:rPr>
      </w:pPr>
      <w:r w:rsidRPr="002416CA">
        <w:rPr>
          <w:b/>
          <w:sz w:val="40"/>
          <w:szCs w:val="28"/>
        </w:rPr>
        <w:t>PATFIN HIGH SCHOOL, AKESAN, LAGOS STATE</w:t>
      </w:r>
      <w:r>
        <w:rPr>
          <w:b/>
          <w:sz w:val="28"/>
          <w:szCs w:val="28"/>
        </w:rPr>
        <w:t>.</w:t>
      </w:r>
    </w:p>
    <w:p w:rsidR="00EF60E3" w:rsidRDefault="000B061F" w:rsidP="00EF60E3">
      <w:pPr>
        <w:tabs>
          <w:tab w:val="left" w:pos="90"/>
        </w:tabs>
        <w:spacing w:after="0"/>
        <w:ind w:left="-180" w:firstLine="180"/>
        <w:rPr>
          <w:b/>
          <w:sz w:val="28"/>
          <w:szCs w:val="28"/>
        </w:rPr>
      </w:pPr>
      <w:r>
        <w:pict>
          <v:rect id="_x0000_s1036" style="position:absolute;left:0;text-align:left;margin-left:26.6pt;margin-top:17.9pt;width:7in;height:41pt;z-index:251667456" filled="f" strokecolor="black [3213]" strokeweight="1pt"/>
        </w:pict>
      </w:r>
      <w:r w:rsidR="00EF60E3">
        <w:rPr>
          <w:b/>
          <w:sz w:val="28"/>
          <w:szCs w:val="28"/>
        </w:rPr>
        <w:tab/>
      </w:r>
      <w:r w:rsidR="00EF60E3">
        <w:rPr>
          <w:b/>
          <w:sz w:val="28"/>
          <w:szCs w:val="28"/>
        </w:rPr>
        <w:tab/>
      </w:r>
      <w:r w:rsidR="00EF60E3">
        <w:rPr>
          <w:b/>
          <w:sz w:val="28"/>
          <w:szCs w:val="28"/>
        </w:rPr>
        <w:tab/>
      </w:r>
      <w:r w:rsidR="00EF60E3">
        <w:rPr>
          <w:b/>
          <w:sz w:val="28"/>
          <w:szCs w:val="28"/>
        </w:rPr>
        <w:tab/>
      </w:r>
      <w:r w:rsidR="00EF60E3">
        <w:rPr>
          <w:b/>
          <w:sz w:val="28"/>
          <w:szCs w:val="28"/>
        </w:rPr>
        <w:tab/>
      </w:r>
      <w:r w:rsidR="0065639B">
        <w:rPr>
          <w:b/>
          <w:sz w:val="28"/>
          <w:szCs w:val="28"/>
        </w:rPr>
        <w:t>FIRST</w:t>
      </w:r>
      <w:r w:rsidR="00EF60E3">
        <w:rPr>
          <w:b/>
          <w:sz w:val="28"/>
          <w:szCs w:val="28"/>
        </w:rPr>
        <w:t xml:space="preserve"> TERM EXAMINATION [2019 / 2020]  </w:t>
      </w:r>
    </w:p>
    <w:p w:rsidR="00EF60E3" w:rsidRDefault="00EF60E3" w:rsidP="00EF60E3">
      <w:pPr>
        <w:tabs>
          <w:tab w:val="left" w:pos="90"/>
        </w:tabs>
        <w:spacing w:after="0"/>
        <w:ind w:firstLine="720"/>
        <w:rPr>
          <w:b/>
          <w:sz w:val="28"/>
          <w:szCs w:val="28"/>
        </w:rPr>
      </w:pPr>
      <w:r>
        <w:rPr>
          <w:b/>
          <w:sz w:val="28"/>
          <w:szCs w:val="28"/>
        </w:rPr>
        <w:t>CLASS: S. S. S. 1</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rsidR="00EF60E3" w:rsidRDefault="00EF60E3" w:rsidP="00EF60E3">
      <w:pPr>
        <w:tabs>
          <w:tab w:val="left" w:pos="90"/>
        </w:tabs>
        <w:spacing w:after="0"/>
        <w:ind w:right="-360" w:firstLine="720"/>
        <w:rPr>
          <w:b/>
          <w:sz w:val="28"/>
          <w:szCs w:val="28"/>
        </w:rPr>
      </w:pPr>
      <w:r>
        <w:rPr>
          <w:b/>
          <w:sz w:val="28"/>
          <w:szCs w:val="28"/>
        </w:rPr>
        <w:t>NAME:  ______________________________________</w:t>
      </w:r>
      <w:r>
        <w:rPr>
          <w:b/>
          <w:sz w:val="28"/>
          <w:szCs w:val="28"/>
        </w:rPr>
        <w:tab/>
        <w:t xml:space="preserve">     SUBJECT: Account</w:t>
      </w:r>
    </w:p>
    <w:p w:rsidR="00EF60E3" w:rsidRDefault="000B061F" w:rsidP="00EF60E3">
      <w:pPr>
        <w:tabs>
          <w:tab w:val="left" w:pos="90"/>
        </w:tabs>
        <w:spacing w:after="0"/>
        <w:ind w:right="180" w:firstLine="720"/>
        <w:rPr>
          <w:b/>
          <w:sz w:val="28"/>
          <w:szCs w:val="28"/>
        </w:rPr>
      </w:pPr>
      <w:r>
        <w:pict>
          <v:rect id="_x0000_s1037" style="position:absolute;left:0;text-align:left;margin-left:27.4pt;margin-top:-.05pt;width:7in;height:18.95pt;z-index:251668480" filled="f" strokecolor="black [3213]" strokeweight="1pt"/>
        </w:pict>
      </w:r>
      <w:r w:rsidR="00EF60E3">
        <w:rPr>
          <w:b/>
          <w:sz w:val="28"/>
          <w:szCs w:val="28"/>
        </w:rPr>
        <w:t xml:space="preserve">INSTRUCTION: ANSWER ALL QUESTIONS                            DURATION: 1 Hour 3o </w:t>
      </w:r>
      <w:proofErr w:type="spellStart"/>
      <w:r w:rsidR="00EF60E3">
        <w:rPr>
          <w:b/>
          <w:sz w:val="28"/>
          <w:szCs w:val="28"/>
        </w:rPr>
        <w:t>mins</w:t>
      </w:r>
      <w:proofErr w:type="spellEnd"/>
      <w:r w:rsidR="00EF60E3">
        <w:rPr>
          <w:b/>
          <w:sz w:val="28"/>
          <w:szCs w:val="28"/>
        </w:rPr>
        <w:t xml:space="preserve"> </w:t>
      </w:r>
    </w:p>
    <w:p w:rsidR="00EF60E3" w:rsidRDefault="00EF60E3" w:rsidP="00EF60E3">
      <w:pPr>
        <w:pStyle w:val="ListParagraph"/>
        <w:tabs>
          <w:tab w:val="left" w:pos="90"/>
        </w:tabs>
        <w:spacing w:after="0"/>
        <w:ind w:left="810"/>
        <w:rPr>
          <w:sz w:val="28"/>
          <w:szCs w:val="28"/>
        </w:rPr>
      </w:pPr>
    </w:p>
    <w:p w:rsidR="00EF60E3" w:rsidRDefault="0065112F" w:rsidP="0065112F">
      <w:pPr>
        <w:pStyle w:val="ListParagraph"/>
        <w:numPr>
          <w:ilvl w:val="0"/>
          <w:numId w:val="4"/>
        </w:numPr>
        <w:tabs>
          <w:tab w:val="left" w:pos="90"/>
        </w:tabs>
        <w:spacing w:after="0"/>
        <w:rPr>
          <w:sz w:val="28"/>
          <w:szCs w:val="28"/>
        </w:rPr>
      </w:pPr>
      <w:r>
        <w:rPr>
          <w:sz w:val="28"/>
          <w:szCs w:val="28"/>
        </w:rPr>
        <w:t>The doyen of accounting profession in Nigeria is _________. (a)</w:t>
      </w:r>
      <w:r w:rsidR="00937DEC">
        <w:rPr>
          <w:sz w:val="28"/>
          <w:szCs w:val="28"/>
        </w:rPr>
        <w:t xml:space="preserve">Chief </w:t>
      </w:r>
      <w:proofErr w:type="spellStart"/>
      <w:r w:rsidR="00937DEC">
        <w:rPr>
          <w:sz w:val="28"/>
          <w:szCs w:val="28"/>
        </w:rPr>
        <w:t>Akintolu</w:t>
      </w:r>
      <w:proofErr w:type="spellEnd"/>
      <w:r w:rsidR="00937DEC">
        <w:rPr>
          <w:sz w:val="28"/>
          <w:szCs w:val="28"/>
        </w:rPr>
        <w:t xml:space="preserve"> </w:t>
      </w:r>
      <w:r>
        <w:rPr>
          <w:sz w:val="28"/>
          <w:szCs w:val="28"/>
        </w:rPr>
        <w:t>Williams (b)</w:t>
      </w:r>
      <w:r w:rsidR="00937DEC">
        <w:rPr>
          <w:sz w:val="28"/>
          <w:szCs w:val="28"/>
        </w:rPr>
        <w:t>Dr</w:t>
      </w:r>
      <w:r>
        <w:rPr>
          <w:sz w:val="28"/>
          <w:szCs w:val="28"/>
        </w:rPr>
        <w:t xml:space="preserve">. </w:t>
      </w:r>
      <w:proofErr w:type="spellStart"/>
      <w:r w:rsidR="00937DEC">
        <w:rPr>
          <w:sz w:val="28"/>
          <w:szCs w:val="28"/>
        </w:rPr>
        <w:t>Akintola</w:t>
      </w:r>
      <w:proofErr w:type="spellEnd"/>
      <w:r w:rsidR="00937DEC">
        <w:rPr>
          <w:sz w:val="28"/>
          <w:szCs w:val="28"/>
        </w:rPr>
        <w:t xml:space="preserve"> </w:t>
      </w:r>
      <w:r>
        <w:rPr>
          <w:sz w:val="28"/>
          <w:szCs w:val="28"/>
        </w:rPr>
        <w:t>Williams (c)</w:t>
      </w:r>
      <w:r w:rsidR="00937DEC">
        <w:rPr>
          <w:sz w:val="28"/>
          <w:szCs w:val="28"/>
        </w:rPr>
        <w:t xml:space="preserve">Chief </w:t>
      </w:r>
      <w:proofErr w:type="spellStart"/>
      <w:r w:rsidR="00937DEC">
        <w:rPr>
          <w:sz w:val="28"/>
          <w:szCs w:val="28"/>
        </w:rPr>
        <w:t>Akintola</w:t>
      </w:r>
      <w:proofErr w:type="spellEnd"/>
      <w:r w:rsidR="00937DEC">
        <w:rPr>
          <w:sz w:val="28"/>
          <w:szCs w:val="28"/>
        </w:rPr>
        <w:t xml:space="preserve"> Williams </w:t>
      </w:r>
      <w:r>
        <w:rPr>
          <w:sz w:val="28"/>
          <w:szCs w:val="28"/>
        </w:rPr>
        <w:t xml:space="preserve">(d)prof. </w:t>
      </w:r>
      <w:proofErr w:type="spellStart"/>
      <w:r>
        <w:rPr>
          <w:sz w:val="28"/>
          <w:szCs w:val="28"/>
        </w:rPr>
        <w:t>Akintolu</w:t>
      </w:r>
      <w:proofErr w:type="spellEnd"/>
      <w:r>
        <w:rPr>
          <w:sz w:val="28"/>
          <w:szCs w:val="28"/>
        </w:rPr>
        <w:t xml:space="preserve"> </w:t>
      </w:r>
      <w:r w:rsidR="00D13A19">
        <w:rPr>
          <w:sz w:val="28"/>
          <w:szCs w:val="28"/>
        </w:rPr>
        <w:t>Williams</w:t>
      </w:r>
    </w:p>
    <w:p w:rsidR="00D13A19" w:rsidRDefault="00D13A19" w:rsidP="0065112F">
      <w:pPr>
        <w:pStyle w:val="ListParagraph"/>
        <w:numPr>
          <w:ilvl w:val="0"/>
          <w:numId w:val="4"/>
        </w:numPr>
        <w:tabs>
          <w:tab w:val="left" w:pos="90"/>
        </w:tabs>
        <w:spacing w:after="0"/>
        <w:rPr>
          <w:sz w:val="28"/>
          <w:szCs w:val="28"/>
        </w:rPr>
      </w:pPr>
      <w:r>
        <w:rPr>
          <w:sz w:val="28"/>
          <w:szCs w:val="28"/>
        </w:rPr>
        <w:t xml:space="preserve">The </w:t>
      </w:r>
      <w:r w:rsidR="00937DEC">
        <w:rPr>
          <w:sz w:val="28"/>
          <w:szCs w:val="28"/>
        </w:rPr>
        <w:t xml:space="preserve">Institute </w:t>
      </w:r>
      <w:r>
        <w:rPr>
          <w:sz w:val="28"/>
          <w:szCs w:val="28"/>
        </w:rPr>
        <w:t xml:space="preserve">of Chartered Accountants of </w:t>
      </w:r>
      <w:r w:rsidR="00937DEC">
        <w:rPr>
          <w:sz w:val="28"/>
          <w:szCs w:val="28"/>
        </w:rPr>
        <w:t>Nigeria</w:t>
      </w:r>
      <w:r>
        <w:rPr>
          <w:sz w:val="28"/>
          <w:szCs w:val="28"/>
        </w:rPr>
        <w:t xml:space="preserve"> was established in __________. (a)1960 (b)1690 (c)1890 (d)1980</w:t>
      </w:r>
    </w:p>
    <w:p w:rsidR="00D13A19" w:rsidRDefault="00D13A19" w:rsidP="0065112F">
      <w:pPr>
        <w:pStyle w:val="ListParagraph"/>
        <w:numPr>
          <w:ilvl w:val="0"/>
          <w:numId w:val="4"/>
        </w:numPr>
        <w:tabs>
          <w:tab w:val="left" w:pos="90"/>
        </w:tabs>
        <w:spacing w:after="0"/>
        <w:rPr>
          <w:sz w:val="28"/>
          <w:szCs w:val="28"/>
        </w:rPr>
      </w:pPr>
      <w:r>
        <w:rPr>
          <w:sz w:val="28"/>
          <w:szCs w:val="28"/>
        </w:rPr>
        <w:t>The Nigerian Accounting Standard Board contains __________ members. (a)10 (b)50 (c)15 (d)30</w:t>
      </w:r>
    </w:p>
    <w:p w:rsidR="00D13A19" w:rsidRDefault="00D13A19" w:rsidP="0065112F">
      <w:pPr>
        <w:pStyle w:val="ListParagraph"/>
        <w:numPr>
          <w:ilvl w:val="0"/>
          <w:numId w:val="4"/>
        </w:numPr>
        <w:tabs>
          <w:tab w:val="left" w:pos="90"/>
        </w:tabs>
        <w:spacing w:after="0"/>
        <w:rPr>
          <w:sz w:val="28"/>
          <w:szCs w:val="28"/>
        </w:rPr>
      </w:pPr>
      <w:r>
        <w:rPr>
          <w:sz w:val="28"/>
          <w:szCs w:val="28"/>
        </w:rPr>
        <w:t>The preparation of Balance Sheet annually was introduced by ____________ in 1665. (a)</w:t>
      </w:r>
      <w:proofErr w:type="spellStart"/>
      <w:r>
        <w:rPr>
          <w:sz w:val="28"/>
          <w:szCs w:val="28"/>
        </w:rPr>
        <w:t>suvery</w:t>
      </w:r>
      <w:proofErr w:type="spellEnd"/>
      <w:r>
        <w:rPr>
          <w:sz w:val="28"/>
          <w:szCs w:val="28"/>
        </w:rPr>
        <w:t xml:space="preserve"> (b)survey (c)</w:t>
      </w:r>
      <w:proofErr w:type="spellStart"/>
      <w:r>
        <w:rPr>
          <w:sz w:val="28"/>
          <w:szCs w:val="28"/>
        </w:rPr>
        <w:t>survery</w:t>
      </w:r>
      <w:proofErr w:type="spellEnd"/>
      <w:r>
        <w:rPr>
          <w:sz w:val="28"/>
          <w:szCs w:val="28"/>
        </w:rPr>
        <w:t xml:space="preserve"> (d)none</w:t>
      </w:r>
    </w:p>
    <w:p w:rsidR="00CD435F" w:rsidRDefault="00CD435F" w:rsidP="0065112F">
      <w:pPr>
        <w:pStyle w:val="ListParagraph"/>
        <w:numPr>
          <w:ilvl w:val="0"/>
          <w:numId w:val="4"/>
        </w:numPr>
        <w:tabs>
          <w:tab w:val="left" w:pos="90"/>
        </w:tabs>
        <w:spacing w:after="0"/>
        <w:rPr>
          <w:sz w:val="28"/>
          <w:szCs w:val="28"/>
        </w:rPr>
      </w:pPr>
      <w:r w:rsidRPr="00CD435F">
        <w:rPr>
          <w:sz w:val="28"/>
          <w:szCs w:val="28"/>
        </w:rPr>
        <w:t>The following are accounting concept and convention except one ___________. (a)timeliness (b)comprehensiveness (c)summary (d)dual-aspect</w:t>
      </w:r>
    </w:p>
    <w:p w:rsidR="00CD435F" w:rsidRDefault="00CD435F" w:rsidP="0065112F">
      <w:pPr>
        <w:pStyle w:val="ListParagraph"/>
        <w:numPr>
          <w:ilvl w:val="0"/>
          <w:numId w:val="4"/>
        </w:numPr>
        <w:tabs>
          <w:tab w:val="left" w:pos="90"/>
        </w:tabs>
        <w:spacing w:after="0"/>
        <w:rPr>
          <w:sz w:val="28"/>
          <w:szCs w:val="28"/>
        </w:rPr>
      </w:pPr>
      <w:r>
        <w:rPr>
          <w:sz w:val="28"/>
          <w:szCs w:val="28"/>
        </w:rPr>
        <w:t>In double entry principle, debit is the _________ account. (a)giving (b)receiving (c)collecting (d)all</w:t>
      </w:r>
    </w:p>
    <w:p w:rsidR="00CD435F" w:rsidRDefault="00CD435F" w:rsidP="0065112F">
      <w:pPr>
        <w:pStyle w:val="ListParagraph"/>
        <w:numPr>
          <w:ilvl w:val="0"/>
          <w:numId w:val="4"/>
        </w:numPr>
        <w:tabs>
          <w:tab w:val="left" w:pos="90"/>
        </w:tabs>
        <w:spacing w:after="0"/>
        <w:rPr>
          <w:sz w:val="28"/>
          <w:szCs w:val="28"/>
        </w:rPr>
      </w:pPr>
      <w:r>
        <w:rPr>
          <w:sz w:val="28"/>
          <w:szCs w:val="28"/>
        </w:rPr>
        <w:t xml:space="preserve">The following are source documents </w:t>
      </w:r>
      <w:r w:rsidR="003C01F6">
        <w:rPr>
          <w:sz w:val="28"/>
          <w:szCs w:val="28"/>
        </w:rPr>
        <w:t>except</w:t>
      </w:r>
      <w:r>
        <w:rPr>
          <w:sz w:val="28"/>
          <w:szCs w:val="28"/>
        </w:rPr>
        <w:t xml:space="preserve"> ___________ (a)invoice (b)credit note (c)ledger (d)receipts</w:t>
      </w:r>
    </w:p>
    <w:p w:rsidR="00CD435F" w:rsidRDefault="00CD435F" w:rsidP="0065112F">
      <w:pPr>
        <w:pStyle w:val="ListParagraph"/>
        <w:numPr>
          <w:ilvl w:val="0"/>
          <w:numId w:val="4"/>
        </w:numPr>
        <w:tabs>
          <w:tab w:val="left" w:pos="90"/>
        </w:tabs>
        <w:spacing w:after="0"/>
        <w:rPr>
          <w:sz w:val="28"/>
          <w:szCs w:val="28"/>
        </w:rPr>
      </w:pPr>
      <w:r>
        <w:rPr>
          <w:sz w:val="28"/>
          <w:szCs w:val="28"/>
        </w:rPr>
        <w:t>A __________ is an evidence of payment. (a)</w:t>
      </w:r>
      <w:r w:rsidR="003C01F6">
        <w:rPr>
          <w:sz w:val="28"/>
          <w:szCs w:val="28"/>
        </w:rPr>
        <w:t>receipts</w:t>
      </w:r>
      <w:r>
        <w:rPr>
          <w:sz w:val="28"/>
          <w:szCs w:val="28"/>
        </w:rPr>
        <w:t xml:space="preserve"> (b)</w:t>
      </w:r>
      <w:proofErr w:type="spellStart"/>
      <w:r w:rsidR="003C01F6">
        <w:rPr>
          <w:sz w:val="28"/>
          <w:szCs w:val="28"/>
        </w:rPr>
        <w:t>cheque</w:t>
      </w:r>
      <w:proofErr w:type="spellEnd"/>
      <w:r>
        <w:rPr>
          <w:sz w:val="28"/>
          <w:szCs w:val="28"/>
        </w:rPr>
        <w:t xml:space="preserve"> (c)receipt (d)all</w:t>
      </w:r>
    </w:p>
    <w:p w:rsidR="00CD435F" w:rsidRDefault="00CD435F" w:rsidP="0065112F">
      <w:pPr>
        <w:pStyle w:val="ListParagraph"/>
        <w:numPr>
          <w:ilvl w:val="0"/>
          <w:numId w:val="4"/>
        </w:numPr>
        <w:tabs>
          <w:tab w:val="left" w:pos="90"/>
        </w:tabs>
        <w:spacing w:after="0"/>
        <w:rPr>
          <w:sz w:val="28"/>
          <w:szCs w:val="28"/>
        </w:rPr>
      </w:pPr>
      <w:r>
        <w:rPr>
          <w:sz w:val="28"/>
          <w:szCs w:val="28"/>
        </w:rPr>
        <w:t>Ledger can be divided into __________. (a)6 (b)8 (c)15 (d)12</w:t>
      </w:r>
    </w:p>
    <w:p w:rsidR="00CD435F" w:rsidRDefault="00CD435F" w:rsidP="0065112F">
      <w:pPr>
        <w:pStyle w:val="ListParagraph"/>
        <w:numPr>
          <w:ilvl w:val="0"/>
          <w:numId w:val="4"/>
        </w:numPr>
        <w:tabs>
          <w:tab w:val="left" w:pos="90"/>
        </w:tabs>
        <w:spacing w:after="0"/>
        <w:rPr>
          <w:sz w:val="28"/>
          <w:szCs w:val="28"/>
        </w:rPr>
      </w:pPr>
      <w:r>
        <w:rPr>
          <w:sz w:val="28"/>
          <w:szCs w:val="28"/>
        </w:rPr>
        <w:t>The two account that are combined in double column cash book are __________ and _______ accounts. (a)cash and bank (b)</w:t>
      </w:r>
      <w:proofErr w:type="spellStart"/>
      <w:r>
        <w:rPr>
          <w:sz w:val="28"/>
          <w:szCs w:val="28"/>
        </w:rPr>
        <w:t>cheque</w:t>
      </w:r>
      <w:proofErr w:type="spellEnd"/>
      <w:r>
        <w:rPr>
          <w:sz w:val="28"/>
          <w:szCs w:val="28"/>
        </w:rPr>
        <w:t xml:space="preserve"> and cash (c)credit and debit (d)all of the above</w:t>
      </w:r>
    </w:p>
    <w:p w:rsidR="00CD435F" w:rsidRDefault="00CD435F" w:rsidP="0065112F">
      <w:pPr>
        <w:pStyle w:val="ListParagraph"/>
        <w:numPr>
          <w:ilvl w:val="0"/>
          <w:numId w:val="4"/>
        </w:numPr>
        <w:tabs>
          <w:tab w:val="left" w:pos="90"/>
        </w:tabs>
        <w:spacing w:after="0"/>
        <w:rPr>
          <w:sz w:val="28"/>
          <w:szCs w:val="28"/>
        </w:rPr>
      </w:pPr>
      <w:r>
        <w:rPr>
          <w:sz w:val="28"/>
          <w:szCs w:val="28"/>
        </w:rPr>
        <w:t>There are ______ types of cash book. (a)8 (b)4 (c)3 (d)7</w:t>
      </w:r>
    </w:p>
    <w:p w:rsidR="00CD435F" w:rsidRDefault="00CD435F" w:rsidP="00CD435F">
      <w:pPr>
        <w:pStyle w:val="ListParagraph"/>
        <w:numPr>
          <w:ilvl w:val="0"/>
          <w:numId w:val="4"/>
        </w:numPr>
        <w:tabs>
          <w:tab w:val="left" w:pos="90"/>
        </w:tabs>
        <w:spacing w:after="0"/>
        <w:rPr>
          <w:sz w:val="28"/>
          <w:szCs w:val="28"/>
        </w:rPr>
      </w:pPr>
      <w:r>
        <w:rPr>
          <w:sz w:val="28"/>
          <w:szCs w:val="28"/>
        </w:rPr>
        <w:t>Contra is a ________ word. (a)Greek (b)Latin (c)Nigerian (d)Britis</w:t>
      </w:r>
      <w:r w:rsidR="007830CA">
        <w:rPr>
          <w:sz w:val="28"/>
          <w:szCs w:val="28"/>
        </w:rPr>
        <w:t>h</w:t>
      </w:r>
    </w:p>
    <w:p w:rsidR="007830CA" w:rsidRDefault="007830CA" w:rsidP="00CD435F">
      <w:pPr>
        <w:pStyle w:val="ListParagraph"/>
        <w:numPr>
          <w:ilvl w:val="0"/>
          <w:numId w:val="4"/>
        </w:numPr>
        <w:tabs>
          <w:tab w:val="left" w:pos="90"/>
        </w:tabs>
        <w:spacing w:after="0"/>
        <w:rPr>
          <w:sz w:val="28"/>
          <w:szCs w:val="28"/>
        </w:rPr>
      </w:pPr>
      <w:r>
        <w:rPr>
          <w:sz w:val="28"/>
          <w:szCs w:val="28"/>
        </w:rPr>
        <w:t xml:space="preserve">A reduction in the price of goods in order to encourage bulk purchase and prompt payment is __________. (a)discounts (b)reduction (c)increment (d)all </w:t>
      </w:r>
    </w:p>
    <w:p w:rsidR="007830CA" w:rsidRDefault="00F909A6" w:rsidP="00CD435F">
      <w:pPr>
        <w:pStyle w:val="ListParagraph"/>
        <w:numPr>
          <w:ilvl w:val="0"/>
          <w:numId w:val="4"/>
        </w:numPr>
        <w:tabs>
          <w:tab w:val="left" w:pos="90"/>
        </w:tabs>
        <w:spacing w:after="0"/>
        <w:rPr>
          <w:sz w:val="28"/>
          <w:szCs w:val="28"/>
        </w:rPr>
      </w:pPr>
      <w:r>
        <w:rPr>
          <w:sz w:val="28"/>
          <w:szCs w:val="28"/>
        </w:rPr>
        <w:t>There are ________ types of discounts. (a)2 (b)5 (c)3 (d)9</w:t>
      </w:r>
    </w:p>
    <w:p w:rsidR="00F909A6" w:rsidRDefault="00F909A6" w:rsidP="00CD435F">
      <w:pPr>
        <w:pStyle w:val="ListParagraph"/>
        <w:numPr>
          <w:ilvl w:val="0"/>
          <w:numId w:val="4"/>
        </w:numPr>
        <w:tabs>
          <w:tab w:val="left" w:pos="90"/>
        </w:tabs>
        <w:spacing w:after="0"/>
        <w:rPr>
          <w:sz w:val="28"/>
          <w:szCs w:val="28"/>
        </w:rPr>
      </w:pPr>
      <w:r>
        <w:rPr>
          <w:sz w:val="28"/>
          <w:szCs w:val="28"/>
        </w:rPr>
        <w:t>The _______ books are the books of original or prime entry. (a)transaction (b)subsidiary (c)cash (d)none</w:t>
      </w:r>
    </w:p>
    <w:p w:rsidR="00F909A6" w:rsidRDefault="00F909A6" w:rsidP="00CD435F">
      <w:pPr>
        <w:pStyle w:val="ListParagraph"/>
        <w:numPr>
          <w:ilvl w:val="0"/>
          <w:numId w:val="4"/>
        </w:numPr>
        <w:tabs>
          <w:tab w:val="left" w:pos="90"/>
        </w:tabs>
        <w:spacing w:after="0"/>
        <w:rPr>
          <w:sz w:val="28"/>
          <w:szCs w:val="28"/>
        </w:rPr>
      </w:pPr>
      <w:r>
        <w:rPr>
          <w:sz w:val="28"/>
          <w:szCs w:val="28"/>
        </w:rPr>
        <w:lastRenderedPageBreak/>
        <w:t>The subsidiary books can be classified into __________. (a)10 (b)15 (c)13 (d)8</w:t>
      </w:r>
    </w:p>
    <w:p w:rsidR="00F909A6" w:rsidRDefault="003F3E9B" w:rsidP="00CD435F">
      <w:pPr>
        <w:pStyle w:val="ListParagraph"/>
        <w:numPr>
          <w:ilvl w:val="0"/>
          <w:numId w:val="4"/>
        </w:numPr>
        <w:tabs>
          <w:tab w:val="left" w:pos="90"/>
        </w:tabs>
        <w:spacing w:after="0"/>
        <w:rPr>
          <w:sz w:val="28"/>
          <w:szCs w:val="28"/>
        </w:rPr>
      </w:pPr>
      <w:r>
        <w:rPr>
          <w:sz w:val="28"/>
          <w:szCs w:val="28"/>
        </w:rPr>
        <w:t>Which of the following is not a use of books of prime entry? (a)aids to memory (b)Controls account (b)controls account preparation (c)ascertainment of debtors and creditors (d)helps in controlling cash</w:t>
      </w:r>
    </w:p>
    <w:p w:rsidR="003F3E9B" w:rsidRDefault="003F3E9B" w:rsidP="00CD435F">
      <w:pPr>
        <w:pStyle w:val="ListParagraph"/>
        <w:numPr>
          <w:ilvl w:val="0"/>
          <w:numId w:val="4"/>
        </w:numPr>
        <w:tabs>
          <w:tab w:val="left" w:pos="90"/>
        </w:tabs>
        <w:spacing w:after="0"/>
        <w:rPr>
          <w:sz w:val="28"/>
          <w:szCs w:val="28"/>
        </w:rPr>
      </w:pPr>
      <w:r>
        <w:rPr>
          <w:sz w:val="28"/>
          <w:szCs w:val="28"/>
        </w:rPr>
        <w:t>One of the following is not an importance of double entry. (a)it shows the financial position (b)it reveals the profit or loss (c)useful for decision making (d)it shows incomplete records</w:t>
      </w:r>
    </w:p>
    <w:p w:rsidR="003F3E9B" w:rsidRDefault="003F3E9B" w:rsidP="00CD435F">
      <w:pPr>
        <w:pStyle w:val="ListParagraph"/>
        <w:numPr>
          <w:ilvl w:val="0"/>
          <w:numId w:val="4"/>
        </w:numPr>
        <w:tabs>
          <w:tab w:val="left" w:pos="90"/>
        </w:tabs>
        <w:spacing w:after="0"/>
        <w:rPr>
          <w:sz w:val="28"/>
          <w:szCs w:val="28"/>
        </w:rPr>
      </w:pPr>
      <w:r>
        <w:rPr>
          <w:sz w:val="28"/>
          <w:szCs w:val="28"/>
        </w:rPr>
        <w:t xml:space="preserve">The </w:t>
      </w:r>
      <w:r w:rsidR="006F33D3">
        <w:rPr>
          <w:sz w:val="28"/>
          <w:szCs w:val="28"/>
        </w:rPr>
        <w:t>users of acco</w:t>
      </w:r>
      <w:r w:rsidR="00937DEC">
        <w:rPr>
          <w:sz w:val="28"/>
          <w:szCs w:val="28"/>
        </w:rPr>
        <w:t>u</w:t>
      </w:r>
      <w:r w:rsidR="006F33D3">
        <w:rPr>
          <w:sz w:val="28"/>
          <w:szCs w:val="28"/>
        </w:rPr>
        <w:t>nting information are</w:t>
      </w:r>
      <w:r>
        <w:rPr>
          <w:sz w:val="28"/>
          <w:szCs w:val="28"/>
        </w:rPr>
        <w:t xml:space="preserve"> the following except ___________. (a)shareholders (b)owners of business (c)employees (d)shoe cobblers </w:t>
      </w:r>
    </w:p>
    <w:p w:rsidR="00296D2D" w:rsidRDefault="00296D2D" w:rsidP="00CD435F">
      <w:pPr>
        <w:pStyle w:val="ListParagraph"/>
        <w:numPr>
          <w:ilvl w:val="0"/>
          <w:numId w:val="4"/>
        </w:numPr>
        <w:tabs>
          <w:tab w:val="left" w:pos="90"/>
        </w:tabs>
        <w:spacing w:after="0"/>
        <w:rPr>
          <w:sz w:val="28"/>
          <w:szCs w:val="28"/>
        </w:rPr>
      </w:pPr>
      <w:r>
        <w:rPr>
          <w:sz w:val="28"/>
          <w:szCs w:val="28"/>
        </w:rPr>
        <w:t>Bookkeeping is only a small part of the field of accounting while Accounting has a wider scope. (a)Yes (b)No (c)True (d)A &amp; C</w:t>
      </w:r>
    </w:p>
    <w:p w:rsidR="00296D2D" w:rsidRDefault="00296D2D" w:rsidP="00CD435F">
      <w:pPr>
        <w:pStyle w:val="ListParagraph"/>
        <w:numPr>
          <w:ilvl w:val="0"/>
          <w:numId w:val="4"/>
        </w:numPr>
        <w:tabs>
          <w:tab w:val="left" w:pos="90"/>
        </w:tabs>
        <w:spacing w:after="0"/>
        <w:rPr>
          <w:sz w:val="28"/>
          <w:szCs w:val="28"/>
        </w:rPr>
      </w:pPr>
      <w:r>
        <w:rPr>
          <w:sz w:val="28"/>
          <w:szCs w:val="28"/>
        </w:rPr>
        <w:t xml:space="preserve">In __________, reverend </w:t>
      </w:r>
      <w:proofErr w:type="spellStart"/>
      <w:r>
        <w:rPr>
          <w:sz w:val="28"/>
          <w:szCs w:val="28"/>
        </w:rPr>
        <w:t>luca</w:t>
      </w:r>
      <w:proofErr w:type="spellEnd"/>
      <w:r>
        <w:rPr>
          <w:sz w:val="28"/>
          <w:szCs w:val="28"/>
        </w:rPr>
        <w:t xml:space="preserve"> </w:t>
      </w:r>
      <w:proofErr w:type="spellStart"/>
      <w:r>
        <w:rPr>
          <w:sz w:val="28"/>
          <w:szCs w:val="28"/>
        </w:rPr>
        <w:t>paciolo</w:t>
      </w:r>
      <w:proofErr w:type="spellEnd"/>
      <w:r>
        <w:rPr>
          <w:sz w:val="28"/>
          <w:szCs w:val="28"/>
        </w:rPr>
        <w:t>, came out with the first published work on double entry. (a)1944 (b)1494 (c)1485 (d)1835</w:t>
      </w:r>
    </w:p>
    <w:p w:rsidR="00296D2D" w:rsidRDefault="00296D2D" w:rsidP="00CD435F">
      <w:pPr>
        <w:pStyle w:val="ListParagraph"/>
        <w:numPr>
          <w:ilvl w:val="0"/>
          <w:numId w:val="4"/>
        </w:numPr>
        <w:tabs>
          <w:tab w:val="left" w:pos="90"/>
        </w:tabs>
        <w:spacing w:after="0"/>
        <w:rPr>
          <w:sz w:val="28"/>
          <w:szCs w:val="28"/>
        </w:rPr>
      </w:pPr>
      <w:r>
        <w:rPr>
          <w:sz w:val="28"/>
          <w:szCs w:val="28"/>
        </w:rPr>
        <w:t>In 1605, a Dutchman, ____________ advocated the prepa</w:t>
      </w:r>
      <w:r w:rsidR="003C01F6">
        <w:rPr>
          <w:sz w:val="28"/>
          <w:szCs w:val="28"/>
        </w:rPr>
        <w:t>ration of profit and loss accou</w:t>
      </w:r>
      <w:r>
        <w:rPr>
          <w:sz w:val="28"/>
          <w:szCs w:val="28"/>
        </w:rPr>
        <w:t>nt at yearly internal. (a)</w:t>
      </w:r>
      <w:r w:rsidR="003C01F6">
        <w:rPr>
          <w:sz w:val="28"/>
          <w:szCs w:val="28"/>
        </w:rPr>
        <w:t xml:space="preserve">Steven Simeon </w:t>
      </w:r>
      <w:r>
        <w:rPr>
          <w:sz w:val="28"/>
          <w:szCs w:val="28"/>
        </w:rPr>
        <w:t>(b)</w:t>
      </w:r>
      <w:r w:rsidR="003C01F6">
        <w:rPr>
          <w:sz w:val="28"/>
          <w:szCs w:val="28"/>
        </w:rPr>
        <w:t xml:space="preserve">George Simeon </w:t>
      </w:r>
      <w:r>
        <w:rPr>
          <w:sz w:val="28"/>
          <w:szCs w:val="28"/>
        </w:rPr>
        <w:t>(c)</w:t>
      </w:r>
      <w:r w:rsidR="003C01F6">
        <w:rPr>
          <w:sz w:val="28"/>
          <w:szCs w:val="28"/>
        </w:rPr>
        <w:t xml:space="preserve">Simeon Steven </w:t>
      </w:r>
      <w:r>
        <w:rPr>
          <w:sz w:val="28"/>
          <w:szCs w:val="28"/>
        </w:rPr>
        <w:t>(d)none of the above</w:t>
      </w:r>
    </w:p>
    <w:p w:rsidR="00296D2D" w:rsidRDefault="003C01F6" w:rsidP="00CD435F">
      <w:pPr>
        <w:pStyle w:val="ListParagraph"/>
        <w:numPr>
          <w:ilvl w:val="0"/>
          <w:numId w:val="4"/>
        </w:numPr>
        <w:tabs>
          <w:tab w:val="left" w:pos="90"/>
        </w:tabs>
        <w:spacing w:after="0"/>
        <w:rPr>
          <w:sz w:val="28"/>
          <w:szCs w:val="28"/>
        </w:rPr>
      </w:pPr>
      <w:r>
        <w:rPr>
          <w:sz w:val="28"/>
          <w:szCs w:val="28"/>
        </w:rPr>
        <w:t>Which of the following is not a member of Nigerian Accounting Standard Board?</w:t>
      </w:r>
      <w:r w:rsidR="00296D2D">
        <w:rPr>
          <w:sz w:val="28"/>
          <w:szCs w:val="28"/>
        </w:rPr>
        <w:t xml:space="preserve"> (a)Nigeria Stock Exchange (b)Federal </w:t>
      </w:r>
      <w:r w:rsidR="00FC63FE">
        <w:rPr>
          <w:sz w:val="28"/>
          <w:szCs w:val="28"/>
        </w:rPr>
        <w:t>Ministry Of Commerce</w:t>
      </w:r>
      <w:r w:rsidR="00296D2D">
        <w:rPr>
          <w:sz w:val="28"/>
          <w:szCs w:val="28"/>
        </w:rPr>
        <w:t xml:space="preserve"> (c)</w:t>
      </w:r>
      <w:r w:rsidR="00FC63FE">
        <w:rPr>
          <w:sz w:val="28"/>
          <w:szCs w:val="28"/>
        </w:rPr>
        <w:t>Central Bank</w:t>
      </w:r>
      <w:r w:rsidR="00296D2D">
        <w:rPr>
          <w:sz w:val="28"/>
          <w:szCs w:val="28"/>
        </w:rPr>
        <w:t xml:space="preserve"> (d)</w:t>
      </w:r>
      <w:r w:rsidR="00FC63FE">
        <w:rPr>
          <w:sz w:val="28"/>
          <w:szCs w:val="28"/>
        </w:rPr>
        <w:t>Federal Ministry Of Agriculture</w:t>
      </w:r>
    </w:p>
    <w:p w:rsidR="00296D2D" w:rsidRDefault="006F33D3" w:rsidP="00296D2D">
      <w:pPr>
        <w:pStyle w:val="ListParagraph"/>
        <w:numPr>
          <w:ilvl w:val="0"/>
          <w:numId w:val="4"/>
        </w:numPr>
        <w:tabs>
          <w:tab w:val="left" w:pos="90"/>
        </w:tabs>
        <w:spacing w:after="0"/>
        <w:rPr>
          <w:sz w:val="28"/>
          <w:szCs w:val="28"/>
        </w:rPr>
      </w:pPr>
      <w:r>
        <w:rPr>
          <w:sz w:val="28"/>
          <w:szCs w:val="28"/>
        </w:rPr>
        <w:t>An asset equals</w:t>
      </w:r>
      <w:r w:rsidR="00296D2D">
        <w:rPr>
          <w:sz w:val="28"/>
          <w:szCs w:val="28"/>
        </w:rPr>
        <w:t xml:space="preserve"> liabilities + _______________. (a)creditors (b)capital (C)debtors (d)liabilities</w:t>
      </w:r>
    </w:p>
    <w:p w:rsidR="00296D2D" w:rsidRDefault="00296D2D" w:rsidP="00296D2D">
      <w:pPr>
        <w:pStyle w:val="ListParagraph"/>
        <w:numPr>
          <w:ilvl w:val="0"/>
          <w:numId w:val="4"/>
        </w:numPr>
        <w:tabs>
          <w:tab w:val="left" w:pos="90"/>
        </w:tabs>
        <w:spacing w:after="0"/>
        <w:rPr>
          <w:sz w:val="28"/>
          <w:szCs w:val="28"/>
        </w:rPr>
      </w:pPr>
      <w:r>
        <w:rPr>
          <w:sz w:val="28"/>
          <w:szCs w:val="28"/>
        </w:rPr>
        <w:t>____</w:t>
      </w:r>
      <w:r w:rsidR="00FC63FE">
        <w:rPr>
          <w:sz w:val="28"/>
          <w:szCs w:val="28"/>
        </w:rPr>
        <w:t>________ shows a complete summar</w:t>
      </w:r>
      <w:r>
        <w:rPr>
          <w:sz w:val="28"/>
          <w:szCs w:val="28"/>
        </w:rPr>
        <w:t>y of transactions. (a)invoice (b)credit note (c)receipt (d)debit note</w:t>
      </w:r>
    </w:p>
    <w:p w:rsidR="00FC63FE" w:rsidRDefault="00FC63FE" w:rsidP="00FC63FE">
      <w:pPr>
        <w:pStyle w:val="ListParagraph"/>
        <w:tabs>
          <w:tab w:val="left" w:pos="90"/>
        </w:tabs>
        <w:spacing w:after="0"/>
        <w:ind w:left="810"/>
        <w:jc w:val="center"/>
        <w:rPr>
          <w:b/>
          <w:sz w:val="28"/>
          <w:szCs w:val="28"/>
        </w:rPr>
      </w:pPr>
      <w:r>
        <w:rPr>
          <w:b/>
          <w:sz w:val="28"/>
          <w:szCs w:val="28"/>
        </w:rPr>
        <w:t>SECTION B</w:t>
      </w:r>
    </w:p>
    <w:p w:rsidR="00FC63FE" w:rsidRPr="00FC63FE" w:rsidRDefault="00FC63FE" w:rsidP="00FC63FE">
      <w:pPr>
        <w:pStyle w:val="ListParagraph"/>
        <w:tabs>
          <w:tab w:val="left" w:pos="90"/>
        </w:tabs>
        <w:spacing w:after="0"/>
        <w:ind w:left="810"/>
        <w:rPr>
          <w:b/>
          <w:sz w:val="28"/>
          <w:szCs w:val="28"/>
        </w:rPr>
      </w:pPr>
      <w:r>
        <w:rPr>
          <w:b/>
          <w:sz w:val="28"/>
          <w:szCs w:val="28"/>
        </w:rPr>
        <w:t>Fill in the gaps</w:t>
      </w:r>
    </w:p>
    <w:p w:rsidR="00FC63FE" w:rsidRDefault="00FC63FE" w:rsidP="00FC63FE">
      <w:pPr>
        <w:pStyle w:val="ListParagraph"/>
        <w:numPr>
          <w:ilvl w:val="0"/>
          <w:numId w:val="4"/>
        </w:numPr>
        <w:tabs>
          <w:tab w:val="left" w:pos="90"/>
        </w:tabs>
        <w:spacing w:after="0"/>
        <w:rPr>
          <w:sz w:val="28"/>
          <w:szCs w:val="28"/>
        </w:rPr>
      </w:pPr>
      <w:r>
        <w:rPr>
          <w:sz w:val="28"/>
          <w:szCs w:val="28"/>
        </w:rPr>
        <w:t>The balance in cash account is referred to as ________.</w:t>
      </w:r>
    </w:p>
    <w:p w:rsidR="00FC63FE" w:rsidRDefault="00FC63FE" w:rsidP="00FC63FE">
      <w:pPr>
        <w:pStyle w:val="ListParagraph"/>
        <w:numPr>
          <w:ilvl w:val="0"/>
          <w:numId w:val="4"/>
        </w:numPr>
        <w:tabs>
          <w:tab w:val="left" w:pos="90"/>
        </w:tabs>
        <w:spacing w:after="0"/>
        <w:rPr>
          <w:sz w:val="28"/>
          <w:szCs w:val="28"/>
        </w:rPr>
      </w:pPr>
      <w:r>
        <w:rPr>
          <w:sz w:val="28"/>
          <w:szCs w:val="28"/>
        </w:rPr>
        <w:t>Complete this “for every debit entry______________________________”</w:t>
      </w:r>
    </w:p>
    <w:p w:rsidR="00FC63FE" w:rsidRDefault="00FC63FE" w:rsidP="00FC63FE">
      <w:pPr>
        <w:pStyle w:val="ListParagraph"/>
        <w:numPr>
          <w:ilvl w:val="0"/>
          <w:numId w:val="4"/>
        </w:numPr>
        <w:tabs>
          <w:tab w:val="left" w:pos="90"/>
        </w:tabs>
        <w:spacing w:after="0"/>
        <w:rPr>
          <w:sz w:val="28"/>
          <w:szCs w:val="28"/>
        </w:rPr>
      </w:pPr>
      <w:r>
        <w:rPr>
          <w:sz w:val="28"/>
          <w:szCs w:val="28"/>
        </w:rPr>
        <w:t xml:space="preserve">Purchase </w:t>
      </w:r>
      <w:r w:rsidR="006F33D3">
        <w:rPr>
          <w:sz w:val="28"/>
          <w:szCs w:val="28"/>
        </w:rPr>
        <w:t xml:space="preserve">day </w:t>
      </w:r>
      <w:r>
        <w:rPr>
          <w:sz w:val="28"/>
          <w:szCs w:val="28"/>
        </w:rPr>
        <w:t>book is used in recording _______________ purchases.</w:t>
      </w:r>
    </w:p>
    <w:p w:rsidR="00FC63FE" w:rsidRDefault="00FC63FE" w:rsidP="00FC63FE">
      <w:pPr>
        <w:pStyle w:val="ListParagraph"/>
        <w:numPr>
          <w:ilvl w:val="0"/>
          <w:numId w:val="4"/>
        </w:numPr>
        <w:tabs>
          <w:tab w:val="left" w:pos="90"/>
        </w:tabs>
        <w:spacing w:after="0"/>
        <w:rPr>
          <w:sz w:val="28"/>
          <w:szCs w:val="28"/>
        </w:rPr>
      </w:pPr>
      <w:r>
        <w:rPr>
          <w:sz w:val="28"/>
          <w:szCs w:val="28"/>
        </w:rPr>
        <w:t>______________</w:t>
      </w:r>
      <w:r w:rsidR="006F33D3">
        <w:rPr>
          <w:sz w:val="28"/>
          <w:szCs w:val="28"/>
        </w:rPr>
        <w:t>_ and _</w:t>
      </w:r>
      <w:r>
        <w:rPr>
          <w:sz w:val="28"/>
          <w:szCs w:val="28"/>
        </w:rPr>
        <w:t>_________________ are examples of subsidiary books.</w:t>
      </w:r>
    </w:p>
    <w:p w:rsidR="00FC63FE" w:rsidRDefault="00FC63FE" w:rsidP="00FC63FE">
      <w:pPr>
        <w:pStyle w:val="ListParagraph"/>
        <w:numPr>
          <w:ilvl w:val="0"/>
          <w:numId w:val="4"/>
        </w:numPr>
        <w:tabs>
          <w:tab w:val="left" w:pos="90"/>
        </w:tabs>
        <w:spacing w:after="0"/>
        <w:rPr>
          <w:sz w:val="28"/>
          <w:szCs w:val="28"/>
        </w:rPr>
      </w:pPr>
      <w:r>
        <w:rPr>
          <w:sz w:val="28"/>
          <w:szCs w:val="28"/>
        </w:rPr>
        <w:t>The cash book is divided into ___________ and __________ sides.</w:t>
      </w:r>
    </w:p>
    <w:p w:rsidR="00494663" w:rsidRDefault="00494663" w:rsidP="00494663">
      <w:pPr>
        <w:pStyle w:val="ListParagraph"/>
        <w:tabs>
          <w:tab w:val="left" w:pos="90"/>
        </w:tabs>
        <w:spacing w:after="0"/>
        <w:ind w:left="810"/>
        <w:jc w:val="center"/>
        <w:rPr>
          <w:b/>
          <w:sz w:val="28"/>
          <w:szCs w:val="28"/>
        </w:rPr>
      </w:pPr>
      <w:r>
        <w:rPr>
          <w:b/>
          <w:sz w:val="28"/>
          <w:szCs w:val="28"/>
        </w:rPr>
        <w:t>THEORY</w:t>
      </w:r>
    </w:p>
    <w:p w:rsidR="00494663" w:rsidRPr="00494663" w:rsidRDefault="00494663" w:rsidP="00494663">
      <w:pPr>
        <w:pStyle w:val="ListParagraph"/>
        <w:tabs>
          <w:tab w:val="left" w:pos="90"/>
        </w:tabs>
        <w:spacing w:after="0"/>
        <w:ind w:left="810"/>
        <w:rPr>
          <w:sz w:val="28"/>
          <w:szCs w:val="28"/>
        </w:rPr>
      </w:pPr>
      <w:r>
        <w:rPr>
          <w:sz w:val="28"/>
          <w:szCs w:val="28"/>
        </w:rPr>
        <w:t>Answer three questions only, No 5 is compulsory</w:t>
      </w:r>
    </w:p>
    <w:p w:rsidR="00494663" w:rsidRDefault="00494663" w:rsidP="00494663">
      <w:pPr>
        <w:pStyle w:val="ListParagraph"/>
        <w:numPr>
          <w:ilvl w:val="0"/>
          <w:numId w:val="5"/>
        </w:numPr>
        <w:tabs>
          <w:tab w:val="left" w:pos="90"/>
        </w:tabs>
        <w:spacing w:after="0"/>
        <w:rPr>
          <w:sz w:val="28"/>
          <w:szCs w:val="28"/>
        </w:rPr>
      </w:pPr>
      <w:r>
        <w:rPr>
          <w:sz w:val="28"/>
          <w:szCs w:val="28"/>
        </w:rPr>
        <w:t>What is book-keeping?</w:t>
      </w:r>
    </w:p>
    <w:p w:rsidR="00494663" w:rsidRPr="00086C3D" w:rsidRDefault="00494663" w:rsidP="00086C3D">
      <w:pPr>
        <w:pStyle w:val="ListParagraph"/>
        <w:numPr>
          <w:ilvl w:val="0"/>
          <w:numId w:val="22"/>
        </w:numPr>
        <w:tabs>
          <w:tab w:val="left" w:pos="90"/>
        </w:tabs>
        <w:spacing w:after="0"/>
        <w:ind w:hanging="180"/>
        <w:rPr>
          <w:sz w:val="28"/>
          <w:szCs w:val="28"/>
        </w:rPr>
      </w:pPr>
      <w:r w:rsidRPr="00086C3D">
        <w:rPr>
          <w:sz w:val="28"/>
          <w:szCs w:val="28"/>
        </w:rPr>
        <w:t xml:space="preserve">Give three reasons why accounting records are kept </w:t>
      </w:r>
    </w:p>
    <w:p w:rsidR="00494663" w:rsidRPr="00086C3D" w:rsidRDefault="00494663" w:rsidP="00086C3D">
      <w:pPr>
        <w:pStyle w:val="ListParagraph"/>
        <w:numPr>
          <w:ilvl w:val="0"/>
          <w:numId w:val="23"/>
        </w:numPr>
        <w:tabs>
          <w:tab w:val="left" w:pos="90"/>
        </w:tabs>
        <w:spacing w:after="0"/>
        <w:ind w:left="810" w:hanging="270"/>
        <w:rPr>
          <w:sz w:val="28"/>
          <w:szCs w:val="28"/>
        </w:rPr>
      </w:pPr>
      <w:r w:rsidRPr="00086C3D">
        <w:rPr>
          <w:sz w:val="28"/>
          <w:szCs w:val="28"/>
        </w:rPr>
        <w:t>List five users of accounting information.</w:t>
      </w:r>
    </w:p>
    <w:p w:rsidR="00494663" w:rsidRDefault="00494663" w:rsidP="00494663">
      <w:pPr>
        <w:pStyle w:val="ListParagraph"/>
        <w:numPr>
          <w:ilvl w:val="0"/>
          <w:numId w:val="5"/>
        </w:numPr>
        <w:tabs>
          <w:tab w:val="left" w:pos="90"/>
        </w:tabs>
        <w:spacing w:after="0"/>
        <w:rPr>
          <w:sz w:val="28"/>
          <w:szCs w:val="28"/>
        </w:rPr>
      </w:pPr>
      <w:r>
        <w:rPr>
          <w:sz w:val="28"/>
          <w:szCs w:val="28"/>
        </w:rPr>
        <w:t>Write short note on the following:</w:t>
      </w:r>
    </w:p>
    <w:p w:rsidR="00494663" w:rsidRDefault="00494663" w:rsidP="00086C3D">
      <w:pPr>
        <w:pStyle w:val="ListParagraph"/>
        <w:numPr>
          <w:ilvl w:val="0"/>
          <w:numId w:val="24"/>
        </w:numPr>
        <w:tabs>
          <w:tab w:val="left" w:pos="90"/>
        </w:tabs>
        <w:spacing w:after="0"/>
        <w:rPr>
          <w:sz w:val="28"/>
          <w:szCs w:val="28"/>
        </w:rPr>
      </w:pPr>
      <w:r>
        <w:rPr>
          <w:sz w:val="28"/>
          <w:szCs w:val="28"/>
        </w:rPr>
        <w:t>Invoice</w:t>
      </w:r>
      <w:r w:rsidR="003C01F6">
        <w:rPr>
          <w:sz w:val="28"/>
          <w:szCs w:val="28"/>
        </w:rPr>
        <w:t>: - _____________________________________________________________</w:t>
      </w:r>
    </w:p>
    <w:p w:rsidR="00494663" w:rsidRDefault="00494663" w:rsidP="00086C3D">
      <w:pPr>
        <w:pStyle w:val="ListParagraph"/>
        <w:numPr>
          <w:ilvl w:val="0"/>
          <w:numId w:val="24"/>
        </w:numPr>
        <w:tabs>
          <w:tab w:val="left" w:pos="90"/>
        </w:tabs>
        <w:spacing w:after="0"/>
        <w:rPr>
          <w:sz w:val="28"/>
          <w:szCs w:val="28"/>
        </w:rPr>
      </w:pPr>
      <w:r>
        <w:rPr>
          <w:sz w:val="28"/>
          <w:szCs w:val="28"/>
        </w:rPr>
        <w:t xml:space="preserve">Receipt </w:t>
      </w:r>
      <w:r w:rsidR="003C01F6">
        <w:rPr>
          <w:sz w:val="28"/>
          <w:szCs w:val="28"/>
        </w:rPr>
        <w:t>: - _____________________________________________________________</w:t>
      </w:r>
    </w:p>
    <w:p w:rsidR="00494663" w:rsidRDefault="00494663" w:rsidP="00086C3D">
      <w:pPr>
        <w:pStyle w:val="ListParagraph"/>
        <w:numPr>
          <w:ilvl w:val="0"/>
          <w:numId w:val="24"/>
        </w:numPr>
        <w:tabs>
          <w:tab w:val="left" w:pos="90"/>
        </w:tabs>
        <w:spacing w:after="0"/>
        <w:rPr>
          <w:sz w:val="28"/>
          <w:szCs w:val="28"/>
        </w:rPr>
      </w:pPr>
      <w:proofErr w:type="spellStart"/>
      <w:r>
        <w:rPr>
          <w:sz w:val="28"/>
          <w:szCs w:val="28"/>
        </w:rPr>
        <w:lastRenderedPageBreak/>
        <w:t>Cheque</w:t>
      </w:r>
      <w:proofErr w:type="spellEnd"/>
      <w:r w:rsidR="003C01F6">
        <w:rPr>
          <w:sz w:val="28"/>
          <w:szCs w:val="28"/>
        </w:rPr>
        <w:t>: - _____________________________________________________________</w:t>
      </w:r>
      <w:r w:rsidR="002807E5">
        <w:rPr>
          <w:sz w:val="28"/>
          <w:szCs w:val="28"/>
        </w:rPr>
        <w:t xml:space="preserve"> </w:t>
      </w:r>
    </w:p>
    <w:p w:rsidR="00494663" w:rsidRDefault="00494663" w:rsidP="00086C3D">
      <w:pPr>
        <w:pStyle w:val="ListParagraph"/>
        <w:numPr>
          <w:ilvl w:val="0"/>
          <w:numId w:val="24"/>
        </w:numPr>
        <w:tabs>
          <w:tab w:val="left" w:pos="90"/>
        </w:tabs>
        <w:spacing w:after="0"/>
        <w:rPr>
          <w:sz w:val="28"/>
          <w:szCs w:val="28"/>
        </w:rPr>
      </w:pPr>
      <w:r>
        <w:rPr>
          <w:sz w:val="28"/>
          <w:szCs w:val="28"/>
        </w:rPr>
        <w:t>Statement of account</w:t>
      </w:r>
      <w:r w:rsidR="00086C3D">
        <w:rPr>
          <w:sz w:val="28"/>
          <w:szCs w:val="28"/>
        </w:rPr>
        <w:t>: - __________________________________________________</w:t>
      </w:r>
    </w:p>
    <w:p w:rsidR="00494663" w:rsidRDefault="00494663" w:rsidP="00494663">
      <w:pPr>
        <w:pStyle w:val="ListParagraph"/>
        <w:numPr>
          <w:ilvl w:val="0"/>
          <w:numId w:val="5"/>
        </w:numPr>
        <w:tabs>
          <w:tab w:val="left" w:pos="90"/>
        </w:tabs>
        <w:spacing w:after="0"/>
        <w:rPr>
          <w:sz w:val="28"/>
          <w:szCs w:val="28"/>
        </w:rPr>
      </w:pPr>
      <w:r>
        <w:rPr>
          <w:sz w:val="28"/>
          <w:szCs w:val="28"/>
        </w:rPr>
        <w:t>Explain the term double entry system of book-keeping</w:t>
      </w:r>
    </w:p>
    <w:p w:rsidR="00494663" w:rsidRDefault="00494663" w:rsidP="00086C3D">
      <w:pPr>
        <w:pStyle w:val="ListParagraph"/>
        <w:numPr>
          <w:ilvl w:val="0"/>
          <w:numId w:val="25"/>
        </w:numPr>
        <w:tabs>
          <w:tab w:val="left" w:pos="90"/>
        </w:tabs>
        <w:spacing w:after="0"/>
        <w:ind w:left="810"/>
        <w:rPr>
          <w:sz w:val="28"/>
          <w:szCs w:val="28"/>
        </w:rPr>
      </w:pPr>
      <w:r>
        <w:rPr>
          <w:sz w:val="28"/>
          <w:szCs w:val="28"/>
        </w:rPr>
        <w:t>List six source documents and explain the use of two of it.</w:t>
      </w:r>
    </w:p>
    <w:p w:rsidR="00494663" w:rsidRDefault="00494663" w:rsidP="00494663">
      <w:pPr>
        <w:pStyle w:val="ListParagraph"/>
        <w:numPr>
          <w:ilvl w:val="0"/>
          <w:numId w:val="5"/>
        </w:numPr>
        <w:tabs>
          <w:tab w:val="left" w:pos="90"/>
        </w:tabs>
        <w:spacing w:after="0"/>
        <w:rPr>
          <w:sz w:val="28"/>
          <w:szCs w:val="28"/>
        </w:rPr>
      </w:pPr>
      <w:r>
        <w:rPr>
          <w:sz w:val="28"/>
          <w:szCs w:val="28"/>
        </w:rPr>
        <w:t>Complete the following table showing which account should be debited and which to be credited</w:t>
      </w:r>
    </w:p>
    <w:tbl>
      <w:tblPr>
        <w:tblStyle w:val="TableGrid"/>
        <w:tblW w:w="0" w:type="auto"/>
        <w:tblInd w:w="810" w:type="dxa"/>
        <w:tblLook w:val="04A0" w:firstRow="1" w:lastRow="0" w:firstColumn="1" w:lastColumn="0" w:noHBand="0" w:noVBand="1"/>
      </w:tblPr>
      <w:tblGrid>
        <w:gridCol w:w="3546"/>
        <w:gridCol w:w="3541"/>
        <w:gridCol w:w="3544"/>
      </w:tblGrid>
      <w:tr w:rsidR="007557D5" w:rsidTr="007557D5">
        <w:tc>
          <w:tcPr>
            <w:tcW w:w="3702" w:type="dxa"/>
          </w:tcPr>
          <w:p w:rsidR="007557D5" w:rsidRDefault="007557D5" w:rsidP="00494663">
            <w:pPr>
              <w:pStyle w:val="ListParagraph"/>
              <w:tabs>
                <w:tab w:val="left" w:pos="90"/>
              </w:tabs>
              <w:ind w:left="0"/>
              <w:rPr>
                <w:sz w:val="28"/>
                <w:szCs w:val="28"/>
              </w:rPr>
            </w:pPr>
          </w:p>
        </w:tc>
        <w:tc>
          <w:tcPr>
            <w:tcW w:w="3702" w:type="dxa"/>
          </w:tcPr>
          <w:p w:rsidR="007557D5" w:rsidRDefault="007557D5" w:rsidP="00494663">
            <w:pPr>
              <w:pStyle w:val="ListParagraph"/>
              <w:tabs>
                <w:tab w:val="left" w:pos="90"/>
              </w:tabs>
              <w:ind w:left="0"/>
              <w:rPr>
                <w:sz w:val="28"/>
                <w:szCs w:val="28"/>
              </w:rPr>
            </w:pPr>
            <w:r>
              <w:rPr>
                <w:sz w:val="28"/>
                <w:szCs w:val="28"/>
              </w:rPr>
              <w:t>Account to be Debited</w:t>
            </w:r>
          </w:p>
        </w:tc>
        <w:tc>
          <w:tcPr>
            <w:tcW w:w="3702" w:type="dxa"/>
          </w:tcPr>
          <w:p w:rsidR="007557D5" w:rsidRDefault="007557D5" w:rsidP="00494663">
            <w:pPr>
              <w:pStyle w:val="ListParagraph"/>
              <w:tabs>
                <w:tab w:val="left" w:pos="90"/>
              </w:tabs>
              <w:ind w:left="0"/>
              <w:rPr>
                <w:sz w:val="28"/>
                <w:szCs w:val="28"/>
              </w:rPr>
            </w:pPr>
            <w:r>
              <w:rPr>
                <w:sz w:val="28"/>
                <w:szCs w:val="28"/>
              </w:rPr>
              <w:t>Account to be Credited</w:t>
            </w:r>
          </w:p>
        </w:tc>
      </w:tr>
      <w:tr w:rsidR="007557D5" w:rsidTr="007557D5">
        <w:tc>
          <w:tcPr>
            <w:tcW w:w="3702" w:type="dxa"/>
          </w:tcPr>
          <w:p w:rsidR="007557D5" w:rsidRDefault="007557D5" w:rsidP="00494663">
            <w:pPr>
              <w:pStyle w:val="ListParagraph"/>
              <w:tabs>
                <w:tab w:val="left" w:pos="90"/>
              </w:tabs>
              <w:ind w:left="0"/>
              <w:rPr>
                <w:sz w:val="28"/>
                <w:szCs w:val="28"/>
              </w:rPr>
            </w:pPr>
            <w:r>
              <w:rPr>
                <w:sz w:val="28"/>
                <w:szCs w:val="28"/>
              </w:rPr>
              <w:t xml:space="preserve">Bought furniture by </w:t>
            </w:r>
            <w:proofErr w:type="spellStart"/>
            <w:r>
              <w:rPr>
                <w:sz w:val="28"/>
                <w:szCs w:val="28"/>
              </w:rPr>
              <w:t>cheque</w:t>
            </w:r>
            <w:proofErr w:type="spellEnd"/>
          </w:p>
        </w:tc>
        <w:tc>
          <w:tcPr>
            <w:tcW w:w="3702" w:type="dxa"/>
          </w:tcPr>
          <w:p w:rsidR="007557D5" w:rsidRDefault="007557D5" w:rsidP="00494663">
            <w:pPr>
              <w:pStyle w:val="ListParagraph"/>
              <w:tabs>
                <w:tab w:val="left" w:pos="90"/>
              </w:tabs>
              <w:ind w:left="0"/>
              <w:rPr>
                <w:sz w:val="28"/>
                <w:szCs w:val="28"/>
              </w:rPr>
            </w:pPr>
          </w:p>
        </w:tc>
        <w:tc>
          <w:tcPr>
            <w:tcW w:w="3702" w:type="dxa"/>
          </w:tcPr>
          <w:p w:rsidR="007557D5" w:rsidRDefault="007557D5" w:rsidP="00494663">
            <w:pPr>
              <w:pStyle w:val="ListParagraph"/>
              <w:tabs>
                <w:tab w:val="left" w:pos="90"/>
              </w:tabs>
              <w:ind w:left="0"/>
              <w:rPr>
                <w:sz w:val="28"/>
                <w:szCs w:val="28"/>
              </w:rPr>
            </w:pPr>
          </w:p>
        </w:tc>
      </w:tr>
      <w:tr w:rsidR="007557D5" w:rsidTr="007557D5">
        <w:tc>
          <w:tcPr>
            <w:tcW w:w="3702" w:type="dxa"/>
          </w:tcPr>
          <w:p w:rsidR="007557D5" w:rsidRDefault="007557D5" w:rsidP="00494663">
            <w:pPr>
              <w:pStyle w:val="ListParagraph"/>
              <w:tabs>
                <w:tab w:val="left" w:pos="90"/>
              </w:tabs>
              <w:ind w:left="0"/>
              <w:rPr>
                <w:sz w:val="28"/>
                <w:szCs w:val="28"/>
              </w:rPr>
            </w:pPr>
            <w:r>
              <w:rPr>
                <w:sz w:val="28"/>
                <w:szCs w:val="28"/>
              </w:rPr>
              <w:t>Good sold on credit to Mr. Ayo</w:t>
            </w:r>
          </w:p>
        </w:tc>
        <w:tc>
          <w:tcPr>
            <w:tcW w:w="3702" w:type="dxa"/>
          </w:tcPr>
          <w:p w:rsidR="007557D5" w:rsidRDefault="007557D5" w:rsidP="00494663">
            <w:pPr>
              <w:pStyle w:val="ListParagraph"/>
              <w:tabs>
                <w:tab w:val="left" w:pos="90"/>
              </w:tabs>
              <w:ind w:left="0"/>
              <w:rPr>
                <w:sz w:val="28"/>
                <w:szCs w:val="28"/>
              </w:rPr>
            </w:pPr>
          </w:p>
        </w:tc>
        <w:tc>
          <w:tcPr>
            <w:tcW w:w="3702" w:type="dxa"/>
          </w:tcPr>
          <w:p w:rsidR="007557D5" w:rsidRDefault="007557D5" w:rsidP="00494663">
            <w:pPr>
              <w:pStyle w:val="ListParagraph"/>
              <w:tabs>
                <w:tab w:val="left" w:pos="90"/>
              </w:tabs>
              <w:ind w:left="0"/>
              <w:rPr>
                <w:sz w:val="28"/>
                <w:szCs w:val="28"/>
              </w:rPr>
            </w:pPr>
          </w:p>
        </w:tc>
      </w:tr>
      <w:tr w:rsidR="007557D5" w:rsidTr="007557D5">
        <w:tc>
          <w:tcPr>
            <w:tcW w:w="3702" w:type="dxa"/>
          </w:tcPr>
          <w:p w:rsidR="007557D5" w:rsidRDefault="007557D5" w:rsidP="00494663">
            <w:pPr>
              <w:pStyle w:val="ListParagraph"/>
              <w:tabs>
                <w:tab w:val="left" w:pos="90"/>
              </w:tabs>
              <w:ind w:left="0"/>
              <w:rPr>
                <w:sz w:val="28"/>
                <w:szCs w:val="28"/>
              </w:rPr>
            </w:pPr>
            <w:r>
              <w:rPr>
                <w:sz w:val="28"/>
                <w:szCs w:val="28"/>
              </w:rPr>
              <w:t xml:space="preserve">Goods bought by </w:t>
            </w:r>
            <w:proofErr w:type="spellStart"/>
            <w:r>
              <w:rPr>
                <w:sz w:val="28"/>
                <w:szCs w:val="28"/>
              </w:rPr>
              <w:t>cheque</w:t>
            </w:r>
            <w:proofErr w:type="spellEnd"/>
          </w:p>
        </w:tc>
        <w:tc>
          <w:tcPr>
            <w:tcW w:w="3702" w:type="dxa"/>
          </w:tcPr>
          <w:p w:rsidR="007557D5" w:rsidRDefault="007557D5" w:rsidP="00494663">
            <w:pPr>
              <w:pStyle w:val="ListParagraph"/>
              <w:tabs>
                <w:tab w:val="left" w:pos="90"/>
              </w:tabs>
              <w:ind w:left="0"/>
              <w:rPr>
                <w:sz w:val="28"/>
                <w:szCs w:val="28"/>
              </w:rPr>
            </w:pPr>
          </w:p>
        </w:tc>
        <w:tc>
          <w:tcPr>
            <w:tcW w:w="3702" w:type="dxa"/>
          </w:tcPr>
          <w:p w:rsidR="007557D5" w:rsidRDefault="007557D5" w:rsidP="00494663">
            <w:pPr>
              <w:pStyle w:val="ListParagraph"/>
              <w:tabs>
                <w:tab w:val="left" w:pos="90"/>
              </w:tabs>
              <w:ind w:left="0"/>
              <w:rPr>
                <w:sz w:val="28"/>
                <w:szCs w:val="28"/>
              </w:rPr>
            </w:pPr>
          </w:p>
        </w:tc>
      </w:tr>
      <w:tr w:rsidR="007557D5" w:rsidTr="007557D5">
        <w:tc>
          <w:tcPr>
            <w:tcW w:w="3702" w:type="dxa"/>
          </w:tcPr>
          <w:p w:rsidR="007557D5" w:rsidRDefault="007557D5" w:rsidP="00494663">
            <w:pPr>
              <w:pStyle w:val="ListParagraph"/>
              <w:tabs>
                <w:tab w:val="left" w:pos="90"/>
              </w:tabs>
              <w:ind w:left="0"/>
              <w:rPr>
                <w:sz w:val="28"/>
                <w:szCs w:val="28"/>
              </w:rPr>
            </w:pPr>
            <w:r>
              <w:rPr>
                <w:sz w:val="28"/>
                <w:szCs w:val="28"/>
              </w:rPr>
              <w:t xml:space="preserve">Bought a motor van by </w:t>
            </w:r>
            <w:proofErr w:type="spellStart"/>
            <w:r>
              <w:rPr>
                <w:sz w:val="28"/>
                <w:szCs w:val="28"/>
              </w:rPr>
              <w:t>cheque</w:t>
            </w:r>
            <w:proofErr w:type="spellEnd"/>
          </w:p>
        </w:tc>
        <w:tc>
          <w:tcPr>
            <w:tcW w:w="3702" w:type="dxa"/>
          </w:tcPr>
          <w:p w:rsidR="007557D5" w:rsidRDefault="007557D5" w:rsidP="00494663">
            <w:pPr>
              <w:pStyle w:val="ListParagraph"/>
              <w:tabs>
                <w:tab w:val="left" w:pos="90"/>
              </w:tabs>
              <w:ind w:left="0"/>
              <w:rPr>
                <w:sz w:val="28"/>
                <w:szCs w:val="28"/>
              </w:rPr>
            </w:pPr>
          </w:p>
        </w:tc>
        <w:tc>
          <w:tcPr>
            <w:tcW w:w="3702" w:type="dxa"/>
          </w:tcPr>
          <w:p w:rsidR="007557D5" w:rsidRDefault="007557D5" w:rsidP="00494663">
            <w:pPr>
              <w:pStyle w:val="ListParagraph"/>
              <w:tabs>
                <w:tab w:val="left" w:pos="90"/>
              </w:tabs>
              <w:ind w:left="0"/>
              <w:rPr>
                <w:sz w:val="28"/>
                <w:szCs w:val="28"/>
              </w:rPr>
            </w:pPr>
          </w:p>
        </w:tc>
      </w:tr>
      <w:tr w:rsidR="007557D5" w:rsidTr="007557D5">
        <w:tc>
          <w:tcPr>
            <w:tcW w:w="3702" w:type="dxa"/>
          </w:tcPr>
          <w:p w:rsidR="007557D5" w:rsidRDefault="007557D5" w:rsidP="00494663">
            <w:pPr>
              <w:pStyle w:val="ListParagraph"/>
              <w:tabs>
                <w:tab w:val="left" w:pos="90"/>
              </w:tabs>
              <w:ind w:left="0"/>
              <w:rPr>
                <w:sz w:val="28"/>
                <w:szCs w:val="28"/>
              </w:rPr>
            </w:pPr>
            <w:r>
              <w:rPr>
                <w:sz w:val="28"/>
                <w:szCs w:val="28"/>
              </w:rPr>
              <w:t xml:space="preserve">Sold goods for </w:t>
            </w:r>
            <w:proofErr w:type="spellStart"/>
            <w:r>
              <w:rPr>
                <w:sz w:val="28"/>
                <w:szCs w:val="28"/>
              </w:rPr>
              <w:t>cach</w:t>
            </w:r>
            <w:proofErr w:type="spellEnd"/>
          </w:p>
        </w:tc>
        <w:tc>
          <w:tcPr>
            <w:tcW w:w="3702" w:type="dxa"/>
          </w:tcPr>
          <w:p w:rsidR="007557D5" w:rsidRDefault="007557D5" w:rsidP="00494663">
            <w:pPr>
              <w:pStyle w:val="ListParagraph"/>
              <w:tabs>
                <w:tab w:val="left" w:pos="90"/>
              </w:tabs>
              <w:ind w:left="0"/>
              <w:rPr>
                <w:sz w:val="28"/>
                <w:szCs w:val="28"/>
              </w:rPr>
            </w:pPr>
          </w:p>
        </w:tc>
        <w:tc>
          <w:tcPr>
            <w:tcW w:w="3702" w:type="dxa"/>
          </w:tcPr>
          <w:p w:rsidR="007557D5" w:rsidRDefault="007557D5" w:rsidP="00494663">
            <w:pPr>
              <w:pStyle w:val="ListParagraph"/>
              <w:tabs>
                <w:tab w:val="left" w:pos="90"/>
              </w:tabs>
              <w:ind w:left="0"/>
              <w:rPr>
                <w:sz w:val="28"/>
                <w:szCs w:val="28"/>
              </w:rPr>
            </w:pPr>
          </w:p>
        </w:tc>
      </w:tr>
      <w:tr w:rsidR="007557D5" w:rsidTr="007557D5">
        <w:tc>
          <w:tcPr>
            <w:tcW w:w="3702" w:type="dxa"/>
          </w:tcPr>
          <w:p w:rsidR="007557D5" w:rsidRDefault="007557D5" w:rsidP="00494663">
            <w:pPr>
              <w:pStyle w:val="ListParagraph"/>
              <w:tabs>
                <w:tab w:val="left" w:pos="90"/>
              </w:tabs>
              <w:ind w:left="0"/>
              <w:rPr>
                <w:sz w:val="28"/>
                <w:szCs w:val="28"/>
              </w:rPr>
            </w:pPr>
            <w:proofErr w:type="spellStart"/>
            <w:r>
              <w:rPr>
                <w:sz w:val="28"/>
                <w:szCs w:val="28"/>
              </w:rPr>
              <w:t>Biodun</w:t>
            </w:r>
            <w:proofErr w:type="spellEnd"/>
            <w:r>
              <w:rPr>
                <w:sz w:val="28"/>
                <w:szCs w:val="28"/>
              </w:rPr>
              <w:t xml:space="preserve"> lent us </w:t>
            </w:r>
            <w:r w:rsidR="00146298" w:rsidRPr="00146298">
              <w:rPr>
                <w:dstrike/>
                <w:sz w:val="28"/>
                <w:szCs w:val="28"/>
              </w:rPr>
              <w:t>N</w:t>
            </w:r>
            <w:r>
              <w:rPr>
                <w:sz w:val="28"/>
                <w:szCs w:val="28"/>
              </w:rPr>
              <w:t>80</w:t>
            </w:r>
          </w:p>
        </w:tc>
        <w:tc>
          <w:tcPr>
            <w:tcW w:w="3702" w:type="dxa"/>
          </w:tcPr>
          <w:p w:rsidR="007557D5" w:rsidRDefault="007557D5" w:rsidP="00494663">
            <w:pPr>
              <w:pStyle w:val="ListParagraph"/>
              <w:tabs>
                <w:tab w:val="left" w:pos="90"/>
              </w:tabs>
              <w:ind w:left="0"/>
              <w:rPr>
                <w:sz w:val="28"/>
                <w:szCs w:val="28"/>
              </w:rPr>
            </w:pPr>
          </w:p>
        </w:tc>
        <w:tc>
          <w:tcPr>
            <w:tcW w:w="3702" w:type="dxa"/>
          </w:tcPr>
          <w:p w:rsidR="007557D5" w:rsidRDefault="007557D5" w:rsidP="00494663">
            <w:pPr>
              <w:pStyle w:val="ListParagraph"/>
              <w:tabs>
                <w:tab w:val="left" w:pos="90"/>
              </w:tabs>
              <w:ind w:left="0"/>
              <w:rPr>
                <w:sz w:val="28"/>
                <w:szCs w:val="28"/>
              </w:rPr>
            </w:pPr>
          </w:p>
        </w:tc>
      </w:tr>
      <w:tr w:rsidR="007557D5" w:rsidTr="007557D5">
        <w:tc>
          <w:tcPr>
            <w:tcW w:w="3702" w:type="dxa"/>
          </w:tcPr>
          <w:p w:rsidR="007557D5" w:rsidRDefault="007557D5" w:rsidP="00494663">
            <w:pPr>
              <w:pStyle w:val="ListParagraph"/>
              <w:tabs>
                <w:tab w:val="left" w:pos="90"/>
              </w:tabs>
              <w:ind w:left="0"/>
              <w:rPr>
                <w:sz w:val="28"/>
                <w:szCs w:val="28"/>
              </w:rPr>
            </w:pPr>
            <w:r>
              <w:rPr>
                <w:sz w:val="28"/>
                <w:szCs w:val="28"/>
              </w:rPr>
              <w:t xml:space="preserve">We paid creditor </w:t>
            </w:r>
            <w:proofErr w:type="spellStart"/>
            <w:r>
              <w:rPr>
                <w:sz w:val="28"/>
                <w:szCs w:val="28"/>
              </w:rPr>
              <w:t>Mr</w:t>
            </w:r>
            <w:proofErr w:type="spellEnd"/>
            <w:r>
              <w:rPr>
                <w:sz w:val="28"/>
                <w:szCs w:val="28"/>
              </w:rPr>
              <w:t xml:space="preserve"> </w:t>
            </w:r>
            <w:proofErr w:type="spellStart"/>
            <w:r>
              <w:rPr>
                <w:sz w:val="28"/>
                <w:szCs w:val="28"/>
              </w:rPr>
              <w:t>Olu</w:t>
            </w:r>
            <w:proofErr w:type="spellEnd"/>
            <w:r>
              <w:rPr>
                <w:sz w:val="28"/>
                <w:szCs w:val="28"/>
              </w:rPr>
              <w:t xml:space="preserve"> by </w:t>
            </w:r>
            <w:proofErr w:type="spellStart"/>
            <w:r>
              <w:rPr>
                <w:sz w:val="28"/>
                <w:szCs w:val="28"/>
              </w:rPr>
              <w:t>cheque</w:t>
            </w:r>
            <w:proofErr w:type="spellEnd"/>
          </w:p>
        </w:tc>
        <w:tc>
          <w:tcPr>
            <w:tcW w:w="3702" w:type="dxa"/>
          </w:tcPr>
          <w:p w:rsidR="007557D5" w:rsidRDefault="007557D5" w:rsidP="00494663">
            <w:pPr>
              <w:pStyle w:val="ListParagraph"/>
              <w:tabs>
                <w:tab w:val="left" w:pos="90"/>
              </w:tabs>
              <w:ind w:left="0"/>
              <w:rPr>
                <w:sz w:val="28"/>
                <w:szCs w:val="28"/>
              </w:rPr>
            </w:pPr>
          </w:p>
        </w:tc>
        <w:tc>
          <w:tcPr>
            <w:tcW w:w="3702" w:type="dxa"/>
          </w:tcPr>
          <w:p w:rsidR="007557D5" w:rsidRDefault="007557D5" w:rsidP="00494663">
            <w:pPr>
              <w:pStyle w:val="ListParagraph"/>
              <w:tabs>
                <w:tab w:val="left" w:pos="90"/>
              </w:tabs>
              <w:ind w:left="0"/>
              <w:rPr>
                <w:sz w:val="28"/>
                <w:szCs w:val="28"/>
              </w:rPr>
            </w:pPr>
          </w:p>
        </w:tc>
      </w:tr>
      <w:tr w:rsidR="007557D5" w:rsidTr="007557D5">
        <w:tc>
          <w:tcPr>
            <w:tcW w:w="3702" w:type="dxa"/>
          </w:tcPr>
          <w:p w:rsidR="007557D5" w:rsidRDefault="007557D5" w:rsidP="00494663">
            <w:pPr>
              <w:pStyle w:val="ListParagraph"/>
              <w:tabs>
                <w:tab w:val="left" w:pos="90"/>
              </w:tabs>
              <w:ind w:left="0"/>
              <w:rPr>
                <w:sz w:val="28"/>
                <w:szCs w:val="28"/>
              </w:rPr>
            </w:pPr>
            <w:r>
              <w:rPr>
                <w:sz w:val="28"/>
                <w:szCs w:val="28"/>
              </w:rPr>
              <w:t>Paid further cash into the business as capital</w:t>
            </w:r>
          </w:p>
        </w:tc>
        <w:tc>
          <w:tcPr>
            <w:tcW w:w="3702" w:type="dxa"/>
          </w:tcPr>
          <w:p w:rsidR="007557D5" w:rsidRDefault="007557D5" w:rsidP="00494663">
            <w:pPr>
              <w:pStyle w:val="ListParagraph"/>
              <w:tabs>
                <w:tab w:val="left" w:pos="90"/>
              </w:tabs>
              <w:ind w:left="0"/>
              <w:rPr>
                <w:sz w:val="28"/>
                <w:szCs w:val="28"/>
              </w:rPr>
            </w:pPr>
          </w:p>
        </w:tc>
        <w:tc>
          <w:tcPr>
            <w:tcW w:w="3702" w:type="dxa"/>
          </w:tcPr>
          <w:p w:rsidR="007557D5" w:rsidRDefault="007557D5" w:rsidP="00494663">
            <w:pPr>
              <w:pStyle w:val="ListParagraph"/>
              <w:tabs>
                <w:tab w:val="left" w:pos="90"/>
              </w:tabs>
              <w:ind w:left="0"/>
              <w:rPr>
                <w:sz w:val="28"/>
                <w:szCs w:val="28"/>
              </w:rPr>
            </w:pPr>
          </w:p>
        </w:tc>
      </w:tr>
      <w:tr w:rsidR="007557D5" w:rsidTr="007557D5">
        <w:tc>
          <w:tcPr>
            <w:tcW w:w="3702" w:type="dxa"/>
          </w:tcPr>
          <w:p w:rsidR="007557D5" w:rsidRDefault="007557D5" w:rsidP="00494663">
            <w:pPr>
              <w:pStyle w:val="ListParagraph"/>
              <w:tabs>
                <w:tab w:val="left" w:pos="90"/>
              </w:tabs>
              <w:ind w:left="0"/>
              <w:rPr>
                <w:sz w:val="28"/>
                <w:szCs w:val="28"/>
              </w:rPr>
            </w:pPr>
            <w:r>
              <w:rPr>
                <w:sz w:val="28"/>
                <w:szCs w:val="28"/>
              </w:rPr>
              <w:t xml:space="preserve">Goods were returned to </w:t>
            </w:r>
            <w:proofErr w:type="spellStart"/>
            <w:r>
              <w:rPr>
                <w:sz w:val="28"/>
                <w:szCs w:val="28"/>
              </w:rPr>
              <w:t>Olotu</w:t>
            </w:r>
            <w:proofErr w:type="spellEnd"/>
          </w:p>
        </w:tc>
        <w:tc>
          <w:tcPr>
            <w:tcW w:w="3702" w:type="dxa"/>
          </w:tcPr>
          <w:p w:rsidR="007557D5" w:rsidRDefault="007557D5" w:rsidP="00494663">
            <w:pPr>
              <w:pStyle w:val="ListParagraph"/>
              <w:tabs>
                <w:tab w:val="left" w:pos="90"/>
              </w:tabs>
              <w:ind w:left="0"/>
              <w:rPr>
                <w:sz w:val="28"/>
                <w:szCs w:val="28"/>
              </w:rPr>
            </w:pPr>
          </w:p>
        </w:tc>
        <w:tc>
          <w:tcPr>
            <w:tcW w:w="3702" w:type="dxa"/>
          </w:tcPr>
          <w:p w:rsidR="007557D5" w:rsidRDefault="007557D5" w:rsidP="00494663">
            <w:pPr>
              <w:pStyle w:val="ListParagraph"/>
              <w:tabs>
                <w:tab w:val="left" w:pos="90"/>
              </w:tabs>
              <w:ind w:left="0"/>
              <w:rPr>
                <w:sz w:val="28"/>
                <w:szCs w:val="28"/>
              </w:rPr>
            </w:pPr>
          </w:p>
        </w:tc>
      </w:tr>
      <w:tr w:rsidR="007557D5" w:rsidTr="007557D5">
        <w:tc>
          <w:tcPr>
            <w:tcW w:w="3702" w:type="dxa"/>
          </w:tcPr>
          <w:p w:rsidR="007557D5" w:rsidRDefault="007557D5" w:rsidP="00494663">
            <w:pPr>
              <w:pStyle w:val="ListParagraph"/>
              <w:tabs>
                <w:tab w:val="left" w:pos="90"/>
              </w:tabs>
              <w:ind w:left="0"/>
              <w:rPr>
                <w:sz w:val="28"/>
                <w:szCs w:val="28"/>
              </w:rPr>
            </w:pPr>
            <w:r>
              <w:rPr>
                <w:sz w:val="28"/>
                <w:szCs w:val="28"/>
              </w:rPr>
              <w:t xml:space="preserve">Took </w:t>
            </w:r>
            <w:r w:rsidRPr="00146298">
              <w:rPr>
                <w:dstrike/>
                <w:sz w:val="28"/>
                <w:szCs w:val="28"/>
              </w:rPr>
              <w:t>N</w:t>
            </w:r>
            <w:r>
              <w:rPr>
                <w:sz w:val="28"/>
                <w:szCs w:val="28"/>
              </w:rPr>
              <w:t>20 of the cash and paid into the bank</w:t>
            </w:r>
          </w:p>
        </w:tc>
        <w:tc>
          <w:tcPr>
            <w:tcW w:w="3702" w:type="dxa"/>
          </w:tcPr>
          <w:p w:rsidR="007557D5" w:rsidRDefault="007557D5" w:rsidP="00494663">
            <w:pPr>
              <w:pStyle w:val="ListParagraph"/>
              <w:tabs>
                <w:tab w:val="left" w:pos="90"/>
              </w:tabs>
              <w:ind w:left="0"/>
              <w:rPr>
                <w:sz w:val="28"/>
                <w:szCs w:val="28"/>
              </w:rPr>
            </w:pPr>
          </w:p>
        </w:tc>
        <w:tc>
          <w:tcPr>
            <w:tcW w:w="3702" w:type="dxa"/>
          </w:tcPr>
          <w:p w:rsidR="007557D5" w:rsidRDefault="007557D5" w:rsidP="00494663">
            <w:pPr>
              <w:pStyle w:val="ListParagraph"/>
              <w:tabs>
                <w:tab w:val="left" w:pos="90"/>
              </w:tabs>
              <w:ind w:left="0"/>
              <w:rPr>
                <w:sz w:val="28"/>
                <w:szCs w:val="28"/>
              </w:rPr>
            </w:pPr>
          </w:p>
        </w:tc>
      </w:tr>
    </w:tbl>
    <w:p w:rsidR="007557D5" w:rsidRPr="007557D5" w:rsidRDefault="007557D5" w:rsidP="007557D5">
      <w:pPr>
        <w:pStyle w:val="ListParagraph"/>
        <w:tabs>
          <w:tab w:val="left" w:pos="90"/>
        </w:tabs>
        <w:spacing w:after="0"/>
        <w:ind w:left="810"/>
        <w:rPr>
          <w:sz w:val="28"/>
          <w:szCs w:val="28"/>
        </w:rPr>
      </w:pPr>
    </w:p>
    <w:p w:rsidR="00494663" w:rsidRDefault="007557D5" w:rsidP="00494663">
      <w:pPr>
        <w:pStyle w:val="ListParagraph"/>
        <w:numPr>
          <w:ilvl w:val="0"/>
          <w:numId w:val="5"/>
        </w:numPr>
        <w:tabs>
          <w:tab w:val="left" w:pos="90"/>
        </w:tabs>
        <w:spacing w:after="0"/>
        <w:rPr>
          <w:sz w:val="28"/>
          <w:szCs w:val="28"/>
        </w:rPr>
      </w:pPr>
      <w:r>
        <w:rPr>
          <w:sz w:val="28"/>
          <w:szCs w:val="28"/>
        </w:rPr>
        <w:t xml:space="preserve">Enter the following in a two-column cash book of </w:t>
      </w:r>
      <w:proofErr w:type="spellStart"/>
      <w:r>
        <w:rPr>
          <w:sz w:val="28"/>
          <w:szCs w:val="28"/>
        </w:rPr>
        <w:t>Patfin</w:t>
      </w:r>
      <w:proofErr w:type="spellEnd"/>
      <w:r>
        <w:rPr>
          <w:sz w:val="28"/>
          <w:szCs w:val="28"/>
        </w:rPr>
        <w:t xml:space="preserve"> Enterprises LTD. Bal</w:t>
      </w:r>
      <w:r w:rsidR="006F33D3">
        <w:rPr>
          <w:sz w:val="28"/>
          <w:szCs w:val="28"/>
        </w:rPr>
        <w:t>a</w:t>
      </w:r>
      <w:r>
        <w:rPr>
          <w:sz w:val="28"/>
          <w:szCs w:val="28"/>
        </w:rPr>
        <w:t>nce off at the end of the month.</w:t>
      </w:r>
    </w:p>
    <w:p w:rsidR="007557D5" w:rsidRDefault="007557D5" w:rsidP="007557D5">
      <w:pPr>
        <w:pStyle w:val="ListParagraph"/>
        <w:tabs>
          <w:tab w:val="left" w:pos="90"/>
        </w:tabs>
        <w:spacing w:after="0"/>
        <w:ind w:left="810"/>
        <w:rPr>
          <w:sz w:val="28"/>
          <w:szCs w:val="28"/>
        </w:rPr>
      </w:pPr>
      <w:r>
        <w:rPr>
          <w:sz w:val="28"/>
          <w:szCs w:val="28"/>
        </w:rPr>
        <w:t xml:space="preserve">July 1: started business with cash </w:t>
      </w:r>
      <w:r w:rsidR="00146298" w:rsidRPr="00146298">
        <w:rPr>
          <w:dstrike/>
          <w:sz w:val="28"/>
          <w:szCs w:val="28"/>
        </w:rPr>
        <w:t>N</w:t>
      </w:r>
      <w:r>
        <w:rPr>
          <w:sz w:val="28"/>
          <w:szCs w:val="28"/>
        </w:rPr>
        <w:t>3,200</w:t>
      </w:r>
    </w:p>
    <w:p w:rsidR="007557D5" w:rsidRDefault="00BF5C79" w:rsidP="007557D5">
      <w:pPr>
        <w:pStyle w:val="ListParagraph"/>
        <w:tabs>
          <w:tab w:val="left" w:pos="90"/>
        </w:tabs>
        <w:spacing w:after="0"/>
        <w:ind w:left="810"/>
        <w:rPr>
          <w:sz w:val="28"/>
          <w:szCs w:val="28"/>
        </w:rPr>
      </w:pPr>
      <w:r>
        <w:rPr>
          <w:sz w:val="28"/>
          <w:szCs w:val="28"/>
        </w:rPr>
        <w:t xml:space="preserve">July </w:t>
      </w:r>
      <w:r w:rsidR="00413B76">
        <w:rPr>
          <w:sz w:val="28"/>
          <w:szCs w:val="28"/>
        </w:rPr>
        <w:t>2</w:t>
      </w:r>
      <w:r w:rsidR="006F33D3">
        <w:rPr>
          <w:sz w:val="28"/>
          <w:szCs w:val="28"/>
        </w:rPr>
        <w:t xml:space="preserve">: </w:t>
      </w:r>
      <w:r w:rsidR="007557D5">
        <w:rPr>
          <w:sz w:val="28"/>
          <w:szCs w:val="28"/>
        </w:rPr>
        <w:t xml:space="preserve">The following paid us by </w:t>
      </w:r>
      <w:proofErr w:type="spellStart"/>
      <w:r w:rsidR="007557D5">
        <w:rPr>
          <w:sz w:val="28"/>
          <w:szCs w:val="28"/>
        </w:rPr>
        <w:t>cheque</w:t>
      </w:r>
      <w:proofErr w:type="spellEnd"/>
      <w:r w:rsidR="007557D5">
        <w:rPr>
          <w:sz w:val="28"/>
          <w:szCs w:val="28"/>
        </w:rPr>
        <w:t xml:space="preserve">: Okay </w:t>
      </w:r>
      <w:r w:rsidR="00146298" w:rsidRPr="00146298">
        <w:rPr>
          <w:dstrike/>
          <w:sz w:val="28"/>
          <w:szCs w:val="28"/>
        </w:rPr>
        <w:t>N</w:t>
      </w:r>
      <w:r w:rsidR="007557D5">
        <w:rPr>
          <w:sz w:val="28"/>
          <w:szCs w:val="28"/>
        </w:rPr>
        <w:t xml:space="preserve">500, </w:t>
      </w:r>
      <w:proofErr w:type="spellStart"/>
      <w:r w:rsidR="007557D5">
        <w:rPr>
          <w:sz w:val="28"/>
          <w:szCs w:val="28"/>
        </w:rPr>
        <w:t>Akapo</w:t>
      </w:r>
      <w:proofErr w:type="spellEnd"/>
      <w:r w:rsidR="007557D5">
        <w:rPr>
          <w:sz w:val="28"/>
          <w:szCs w:val="28"/>
        </w:rPr>
        <w:t xml:space="preserve"> </w:t>
      </w:r>
      <w:r w:rsidR="00146298" w:rsidRPr="00146298">
        <w:rPr>
          <w:dstrike/>
          <w:sz w:val="28"/>
          <w:szCs w:val="28"/>
        </w:rPr>
        <w:t>N</w:t>
      </w:r>
      <w:r w:rsidR="007557D5">
        <w:rPr>
          <w:sz w:val="28"/>
          <w:szCs w:val="28"/>
        </w:rPr>
        <w:t>600</w:t>
      </w:r>
    </w:p>
    <w:p w:rsidR="007557D5" w:rsidRDefault="00413B76" w:rsidP="007557D5">
      <w:pPr>
        <w:pStyle w:val="ListParagraph"/>
        <w:tabs>
          <w:tab w:val="left" w:pos="90"/>
        </w:tabs>
        <w:spacing w:after="0"/>
        <w:ind w:left="810"/>
        <w:rPr>
          <w:sz w:val="28"/>
          <w:szCs w:val="28"/>
        </w:rPr>
      </w:pPr>
      <w:r>
        <w:rPr>
          <w:sz w:val="28"/>
          <w:szCs w:val="28"/>
        </w:rPr>
        <w:t>July 3</w:t>
      </w:r>
      <w:r w:rsidR="006F33D3">
        <w:rPr>
          <w:sz w:val="28"/>
          <w:szCs w:val="28"/>
        </w:rPr>
        <w:t xml:space="preserve">: </w:t>
      </w:r>
      <w:r w:rsidR="007557D5">
        <w:rPr>
          <w:sz w:val="28"/>
          <w:szCs w:val="28"/>
        </w:rPr>
        <w:t xml:space="preserve">Cash </w:t>
      </w:r>
      <w:r w:rsidR="006F33D3">
        <w:rPr>
          <w:sz w:val="28"/>
          <w:szCs w:val="28"/>
        </w:rPr>
        <w:t>sales paid direct</w:t>
      </w:r>
      <w:r w:rsidR="007557D5">
        <w:rPr>
          <w:sz w:val="28"/>
          <w:szCs w:val="28"/>
        </w:rPr>
        <w:t xml:space="preserve">ly into the bank </w:t>
      </w:r>
      <w:r w:rsidR="00146298" w:rsidRPr="00146298">
        <w:rPr>
          <w:dstrike/>
          <w:sz w:val="28"/>
          <w:szCs w:val="28"/>
        </w:rPr>
        <w:t>N</w:t>
      </w:r>
      <w:r w:rsidR="007557D5">
        <w:rPr>
          <w:sz w:val="28"/>
          <w:szCs w:val="28"/>
        </w:rPr>
        <w:t>700</w:t>
      </w:r>
    </w:p>
    <w:p w:rsidR="007557D5" w:rsidRDefault="00413B76" w:rsidP="007557D5">
      <w:pPr>
        <w:pStyle w:val="ListParagraph"/>
        <w:tabs>
          <w:tab w:val="left" w:pos="90"/>
        </w:tabs>
        <w:spacing w:after="0"/>
        <w:ind w:left="810"/>
        <w:rPr>
          <w:sz w:val="28"/>
          <w:szCs w:val="28"/>
        </w:rPr>
      </w:pPr>
      <w:r>
        <w:rPr>
          <w:sz w:val="28"/>
          <w:szCs w:val="28"/>
        </w:rPr>
        <w:t>July 5</w:t>
      </w:r>
      <w:r w:rsidR="006F33D3">
        <w:rPr>
          <w:sz w:val="28"/>
          <w:szCs w:val="28"/>
        </w:rPr>
        <w:t xml:space="preserve">: </w:t>
      </w:r>
      <w:r w:rsidR="007557D5">
        <w:rPr>
          <w:sz w:val="28"/>
          <w:szCs w:val="28"/>
        </w:rPr>
        <w:t xml:space="preserve">Paid rent by cash </w:t>
      </w:r>
      <w:r w:rsidR="00146298" w:rsidRPr="00146298">
        <w:rPr>
          <w:dstrike/>
          <w:sz w:val="28"/>
          <w:szCs w:val="28"/>
        </w:rPr>
        <w:t>N</w:t>
      </w:r>
      <w:r w:rsidR="007557D5">
        <w:rPr>
          <w:sz w:val="28"/>
          <w:szCs w:val="28"/>
        </w:rPr>
        <w:t>180</w:t>
      </w:r>
    </w:p>
    <w:p w:rsidR="007557D5" w:rsidRDefault="00413B76" w:rsidP="007557D5">
      <w:pPr>
        <w:pStyle w:val="ListParagraph"/>
        <w:tabs>
          <w:tab w:val="left" w:pos="90"/>
        </w:tabs>
        <w:spacing w:after="0"/>
        <w:ind w:left="810"/>
        <w:rPr>
          <w:sz w:val="28"/>
          <w:szCs w:val="28"/>
        </w:rPr>
      </w:pPr>
      <w:r>
        <w:rPr>
          <w:sz w:val="28"/>
          <w:szCs w:val="28"/>
        </w:rPr>
        <w:t>July 6</w:t>
      </w:r>
      <w:r w:rsidR="006F33D3">
        <w:rPr>
          <w:sz w:val="28"/>
          <w:szCs w:val="28"/>
        </w:rPr>
        <w:t xml:space="preserve">: </w:t>
      </w:r>
      <w:r w:rsidR="007557D5">
        <w:rPr>
          <w:sz w:val="28"/>
          <w:szCs w:val="28"/>
        </w:rPr>
        <w:t xml:space="preserve">We paid the following accounts by </w:t>
      </w:r>
      <w:proofErr w:type="spellStart"/>
      <w:r w:rsidR="007557D5">
        <w:rPr>
          <w:sz w:val="28"/>
          <w:szCs w:val="28"/>
        </w:rPr>
        <w:t>cheque</w:t>
      </w:r>
      <w:proofErr w:type="spellEnd"/>
      <w:r w:rsidR="007557D5">
        <w:rPr>
          <w:sz w:val="28"/>
          <w:szCs w:val="28"/>
        </w:rPr>
        <w:t xml:space="preserve">: </w:t>
      </w:r>
      <w:proofErr w:type="spellStart"/>
      <w:r w:rsidR="007557D5">
        <w:rPr>
          <w:sz w:val="28"/>
          <w:szCs w:val="28"/>
        </w:rPr>
        <w:t>Sewa</w:t>
      </w:r>
      <w:proofErr w:type="spellEnd"/>
      <w:r w:rsidR="007557D5">
        <w:rPr>
          <w:sz w:val="28"/>
          <w:szCs w:val="28"/>
        </w:rPr>
        <w:t xml:space="preserve"> </w:t>
      </w:r>
      <w:r w:rsidR="00146298" w:rsidRPr="00146298">
        <w:rPr>
          <w:dstrike/>
          <w:sz w:val="28"/>
          <w:szCs w:val="28"/>
        </w:rPr>
        <w:t>N</w:t>
      </w:r>
      <w:r w:rsidR="007557D5">
        <w:rPr>
          <w:sz w:val="28"/>
          <w:szCs w:val="28"/>
        </w:rPr>
        <w:t xml:space="preserve">520, Emmanuel </w:t>
      </w:r>
      <w:r w:rsidR="00146298" w:rsidRPr="00146298">
        <w:rPr>
          <w:dstrike/>
          <w:sz w:val="28"/>
          <w:szCs w:val="28"/>
        </w:rPr>
        <w:t>N</w:t>
      </w:r>
      <w:r w:rsidR="007557D5">
        <w:rPr>
          <w:sz w:val="28"/>
          <w:szCs w:val="28"/>
        </w:rPr>
        <w:t>300</w:t>
      </w:r>
    </w:p>
    <w:p w:rsidR="007557D5" w:rsidRDefault="00413B76" w:rsidP="007557D5">
      <w:pPr>
        <w:pStyle w:val="ListParagraph"/>
        <w:tabs>
          <w:tab w:val="left" w:pos="90"/>
        </w:tabs>
        <w:spacing w:after="0"/>
        <w:ind w:left="810"/>
        <w:rPr>
          <w:sz w:val="28"/>
          <w:szCs w:val="28"/>
        </w:rPr>
      </w:pPr>
      <w:r>
        <w:rPr>
          <w:sz w:val="28"/>
          <w:szCs w:val="28"/>
        </w:rPr>
        <w:t>July 7</w:t>
      </w:r>
      <w:r w:rsidR="006F33D3">
        <w:rPr>
          <w:sz w:val="28"/>
          <w:szCs w:val="28"/>
        </w:rPr>
        <w:t xml:space="preserve">: </w:t>
      </w:r>
      <w:r w:rsidR="007557D5">
        <w:rPr>
          <w:sz w:val="28"/>
          <w:szCs w:val="28"/>
        </w:rPr>
        <w:t xml:space="preserve">Withdrew cash from the bank for business use </w:t>
      </w:r>
      <w:r w:rsidR="00146298" w:rsidRPr="00146298">
        <w:rPr>
          <w:dstrike/>
          <w:sz w:val="28"/>
          <w:szCs w:val="28"/>
        </w:rPr>
        <w:t>N</w:t>
      </w:r>
      <w:r w:rsidR="007557D5">
        <w:rPr>
          <w:sz w:val="28"/>
          <w:szCs w:val="28"/>
        </w:rPr>
        <w:t>70</w:t>
      </w:r>
    </w:p>
    <w:p w:rsidR="007557D5" w:rsidRDefault="00413B76" w:rsidP="007557D5">
      <w:pPr>
        <w:pStyle w:val="ListParagraph"/>
        <w:tabs>
          <w:tab w:val="left" w:pos="90"/>
        </w:tabs>
        <w:spacing w:after="0"/>
        <w:ind w:left="810"/>
        <w:rPr>
          <w:sz w:val="28"/>
          <w:szCs w:val="28"/>
        </w:rPr>
      </w:pPr>
      <w:r>
        <w:rPr>
          <w:sz w:val="28"/>
          <w:szCs w:val="28"/>
        </w:rPr>
        <w:t>July 8</w:t>
      </w:r>
      <w:r w:rsidR="006F33D3">
        <w:rPr>
          <w:sz w:val="28"/>
          <w:szCs w:val="28"/>
        </w:rPr>
        <w:t xml:space="preserve">: </w:t>
      </w:r>
      <w:r w:rsidR="007557D5">
        <w:rPr>
          <w:sz w:val="28"/>
          <w:szCs w:val="28"/>
        </w:rPr>
        <w:t>Commission receive</w:t>
      </w:r>
      <w:r w:rsidR="00566C1C">
        <w:rPr>
          <w:sz w:val="28"/>
          <w:szCs w:val="28"/>
        </w:rPr>
        <w:t xml:space="preserve">d by </w:t>
      </w:r>
      <w:proofErr w:type="spellStart"/>
      <w:r w:rsidR="00566C1C">
        <w:rPr>
          <w:sz w:val="28"/>
          <w:szCs w:val="28"/>
        </w:rPr>
        <w:t>cheque</w:t>
      </w:r>
      <w:proofErr w:type="spellEnd"/>
      <w:r w:rsidR="00566C1C">
        <w:rPr>
          <w:sz w:val="28"/>
          <w:szCs w:val="28"/>
        </w:rPr>
        <w:t xml:space="preserve"> </w:t>
      </w:r>
      <w:r w:rsidR="00146298" w:rsidRPr="00146298">
        <w:rPr>
          <w:dstrike/>
          <w:sz w:val="28"/>
          <w:szCs w:val="28"/>
        </w:rPr>
        <w:t>N</w:t>
      </w:r>
      <w:r w:rsidR="00566C1C">
        <w:rPr>
          <w:sz w:val="28"/>
          <w:szCs w:val="28"/>
        </w:rPr>
        <w:t>450</w:t>
      </w:r>
    </w:p>
    <w:p w:rsidR="00566C1C" w:rsidRDefault="00413B76" w:rsidP="007557D5">
      <w:pPr>
        <w:pStyle w:val="ListParagraph"/>
        <w:tabs>
          <w:tab w:val="left" w:pos="90"/>
        </w:tabs>
        <w:spacing w:after="0"/>
        <w:ind w:left="810"/>
        <w:rPr>
          <w:sz w:val="28"/>
          <w:szCs w:val="28"/>
        </w:rPr>
      </w:pPr>
      <w:r>
        <w:rPr>
          <w:sz w:val="28"/>
          <w:szCs w:val="28"/>
        </w:rPr>
        <w:t>July 10</w:t>
      </w:r>
      <w:r w:rsidR="006F33D3">
        <w:rPr>
          <w:sz w:val="28"/>
          <w:szCs w:val="28"/>
        </w:rPr>
        <w:t xml:space="preserve">: </w:t>
      </w:r>
      <w:r w:rsidR="00146298">
        <w:rPr>
          <w:sz w:val="28"/>
          <w:szCs w:val="28"/>
        </w:rPr>
        <w:t xml:space="preserve">Banked cash </w:t>
      </w:r>
      <w:r w:rsidR="00146298" w:rsidRPr="00146298">
        <w:rPr>
          <w:dstrike/>
          <w:sz w:val="28"/>
          <w:szCs w:val="28"/>
        </w:rPr>
        <w:t>N</w:t>
      </w:r>
      <w:r w:rsidR="00566C1C">
        <w:rPr>
          <w:sz w:val="28"/>
          <w:szCs w:val="28"/>
        </w:rPr>
        <w:t>150</w:t>
      </w:r>
    </w:p>
    <w:p w:rsidR="00566C1C" w:rsidRDefault="00413B76" w:rsidP="007557D5">
      <w:pPr>
        <w:pStyle w:val="ListParagraph"/>
        <w:tabs>
          <w:tab w:val="left" w:pos="90"/>
        </w:tabs>
        <w:spacing w:after="0"/>
        <w:ind w:left="810"/>
        <w:rPr>
          <w:sz w:val="28"/>
          <w:szCs w:val="28"/>
        </w:rPr>
      </w:pPr>
      <w:r>
        <w:rPr>
          <w:sz w:val="28"/>
          <w:szCs w:val="28"/>
        </w:rPr>
        <w:t>July 12</w:t>
      </w:r>
      <w:r w:rsidR="006F33D3">
        <w:rPr>
          <w:sz w:val="28"/>
          <w:szCs w:val="28"/>
        </w:rPr>
        <w:t xml:space="preserve">: </w:t>
      </w:r>
      <w:r w:rsidR="00566C1C">
        <w:rPr>
          <w:sz w:val="28"/>
          <w:szCs w:val="28"/>
        </w:rPr>
        <w:t xml:space="preserve">Withdrew cash from bank for personal use </w:t>
      </w:r>
      <w:r w:rsidR="00146298" w:rsidRPr="00146298">
        <w:rPr>
          <w:dstrike/>
          <w:sz w:val="28"/>
          <w:szCs w:val="28"/>
        </w:rPr>
        <w:t>N</w:t>
      </w:r>
      <w:r w:rsidR="00566C1C">
        <w:rPr>
          <w:sz w:val="28"/>
          <w:szCs w:val="28"/>
        </w:rPr>
        <w:t>30</w:t>
      </w:r>
    </w:p>
    <w:p w:rsidR="00566C1C" w:rsidRDefault="00413B76" w:rsidP="007557D5">
      <w:pPr>
        <w:pStyle w:val="ListParagraph"/>
        <w:tabs>
          <w:tab w:val="left" w:pos="90"/>
        </w:tabs>
        <w:spacing w:after="0"/>
        <w:ind w:left="810"/>
        <w:rPr>
          <w:sz w:val="28"/>
          <w:szCs w:val="28"/>
        </w:rPr>
      </w:pPr>
      <w:r>
        <w:rPr>
          <w:sz w:val="28"/>
          <w:szCs w:val="28"/>
        </w:rPr>
        <w:t>July 15</w:t>
      </w:r>
      <w:r w:rsidR="006F33D3">
        <w:rPr>
          <w:sz w:val="28"/>
          <w:szCs w:val="28"/>
        </w:rPr>
        <w:t xml:space="preserve">: </w:t>
      </w:r>
      <w:r w:rsidR="00566C1C">
        <w:rPr>
          <w:sz w:val="28"/>
          <w:szCs w:val="28"/>
        </w:rPr>
        <w:t xml:space="preserve">Paid wages by cash </w:t>
      </w:r>
      <w:r w:rsidR="00146298" w:rsidRPr="00146298">
        <w:rPr>
          <w:dstrike/>
          <w:sz w:val="28"/>
          <w:szCs w:val="28"/>
        </w:rPr>
        <w:t>N</w:t>
      </w:r>
      <w:r w:rsidR="00566C1C">
        <w:rPr>
          <w:sz w:val="28"/>
          <w:szCs w:val="28"/>
        </w:rPr>
        <w:t>250</w:t>
      </w:r>
    </w:p>
    <w:p w:rsidR="00566C1C" w:rsidRDefault="00413B76" w:rsidP="007557D5">
      <w:pPr>
        <w:pStyle w:val="ListParagraph"/>
        <w:tabs>
          <w:tab w:val="left" w:pos="90"/>
        </w:tabs>
        <w:spacing w:after="0"/>
        <w:ind w:left="810"/>
        <w:rPr>
          <w:sz w:val="28"/>
          <w:szCs w:val="28"/>
        </w:rPr>
      </w:pPr>
      <w:r>
        <w:rPr>
          <w:sz w:val="28"/>
          <w:szCs w:val="28"/>
        </w:rPr>
        <w:t>July 16</w:t>
      </w:r>
      <w:r w:rsidR="006F33D3">
        <w:rPr>
          <w:sz w:val="28"/>
          <w:szCs w:val="28"/>
        </w:rPr>
        <w:t xml:space="preserve">: </w:t>
      </w:r>
      <w:r w:rsidR="00566C1C">
        <w:rPr>
          <w:sz w:val="28"/>
          <w:szCs w:val="28"/>
        </w:rPr>
        <w:t xml:space="preserve">Bought motor van by </w:t>
      </w:r>
      <w:proofErr w:type="spellStart"/>
      <w:r w:rsidR="00566C1C">
        <w:rPr>
          <w:sz w:val="28"/>
          <w:szCs w:val="28"/>
        </w:rPr>
        <w:t>cheque</w:t>
      </w:r>
      <w:proofErr w:type="spellEnd"/>
      <w:r w:rsidR="00566C1C">
        <w:rPr>
          <w:sz w:val="28"/>
          <w:szCs w:val="28"/>
        </w:rPr>
        <w:t xml:space="preserve"> </w:t>
      </w:r>
      <w:r w:rsidR="00146298" w:rsidRPr="00146298">
        <w:rPr>
          <w:dstrike/>
          <w:sz w:val="28"/>
          <w:szCs w:val="28"/>
        </w:rPr>
        <w:t>N</w:t>
      </w:r>
      <w:r w:rsidR="00566C1C">
        <w:rPr>
          <w:sz w:val="28"/>
          <w:szCs w:val="28"/>
        </w:rPr>
        <w:t>20</w:t>
      </w:r>
    </w:p>
    <w:p w:rsidR="00566C1C" w:rsidRDefault="00413B76" w:rsidP="007557D5">
      <w:pPr>
        <w:pStyle w:val="ListParagraph"/>
        <w:tabs>
          <w:tab w:val="left" w:pos="90"/>
        </w:tabs>
        <w:spacing w:after="0"/>
        <w:ind w:left="810"/>
        <w:rPr>
          <w:sz w:val="28"/>
          <w:szCs w:val="28"/>
        </w:rPr>
      </w:pPr>
      <w:r>
        <w:rPr>
          <w:sz w:val="28"/>
          <w:szCs w:val="28"/>
        </w:rPr>
        <w:t>July 18</w:t>
      </w:r>
      <w:r w:rsidR="006F33D3">
        <w:rPr>
          <w:sz w:val="28"/>
          <w:szCs w:val="28"/>
        </w:rPr>
        <w:t xml:space="preserve">: </w:t>
      </w:r>
      <w:r w:rsidR="00566C1C">
        <w:rPr>
          <w:sz w:val="28"/>
          <w:szCs w:val="28"/>
        </w:rPr>
        <w:t xml:space="preserve">Cash sales </w:t>
      </w:r>
      <w:r w:rsidR="00146298" w:rsidRPr="00146298">
        <w:rPr>
          <w:dstrike/>
          <w:sz w:val="28"/>
          <w:szCs w:val="28"/>
        </w:rPr>
        <w:t>N</w:t>
      </w:r>
      <w:r w:rsidR="00566C1C">
        <w:rPr>
          <w:sz w:val="28"/>
          <w:szCs w:val="28"/>
        </w:rPr>
        <w:t>1,000</w:t>
      </w:r>
    </w:p>
    <w:p w:rsidR="00566C1C" w:rsidRDefault="00413B76" w:rsidP="007557D5">
      <w:pPr>
        <w:pStyle w:val="ListParagraph"/>
        <w:tabs>
          <w:tab w:val="left" w:pos="90"/>
        </w:tabs>
        <w:spacing w:after="0"/>
        <w:ind w:left="810"/>
        <w:rPr>
          <w:sz w:val="28"/>
          <w:szCs w:val="28"/>
        </w:rPr>
      </w:pPr>
      <w:r>
        <w:rPr>
          <w:sz w:val="28"/>
          <w:szCs w:val="28"/>
        </w:rPr>
        <w:t>July 20</w:t>
      </w:r>
      <w:r w:rsidR="006F33D3">
        <w:rPr>
          <w:sz w:val="28"/>
          <w:szCs w:val="28"/>
        </w:rPr>
        <w:t xml:space="preserve">: </w:t>
      </w:r>
      <w:r w:rsidR="00566C1C">
        <w:rPr>
          <w:sz w:val="28"/>
          <w:szCs w:val="28"/>
        </w:rPr>
        <w:t xml:space="preserve">Bought stationery paying by cash </w:t>
      </w:r>
      <w:r w:rsidR="00146298" w:rsidRPr="00146298">
        <w:rPr>
          <w:dstrike/>
          <w:sz w:val="28"/>
          <w:szCs w:val="28"/>
        </w:rPr>
        <w:t>N</w:t>
      </w:r>
      <w:r w:rsidR="00566C1C">
        <w:rPr>
          <w:sz w:val="28"/>
          <w:szCs w:val="28"/>
        </w:rPr>
        <w:t>170</w:t>
      </w:r>
    </w:p>
    <w:p w:rsidR="00566C1C" w:rsidRDefault="00413B76" w:rsidP="007557D5">
      <w:pPr>
        <w:pStyle w:val="ListParagraph"/>
        <w:tabs>
          <w:tab w:val="left" w:pos="90"/>
        </w:tabs>
        <w:spacing w:after="0"/>
        <w:ind w:left="810"/>
        <w:rPr>
          <w:sz w:val="28"/>
          <w:szCs w:val="28"/>
        </w:rPr>
      </w:pPr>
      <w:r>
        <w:rPr>
          <w:sz w:val="28"/>
          <w:szCs w:val="28"/>
        </w:rPr>
        <w:t>July 22</w:t>
      </w:r>
      <w:r w:rsidR="006F33D3">
        <w:rPr>
          <w:sz w:val="28"/>
          <w:szCs w:val="28"/>
        </w:rPr>
        <w:t>: Received</w:t>
      </w:r>
      <w:r w:rsidR="00566C1C">
        <w:rPr>
          <w:sz w:val="28"/>
          <w:szCs w:val="28"/>
        </w:rPr>
        <w:t xml:space="preserve"> </w:t>
      </w:r>
      <w:r w:rsidR="00146298" w:rsidRPr="00146298">
        <w:rPr>
          <w:dstrike/>
          <w:sz w:val="28"/>
          <w:szCs w:val="28"/>
        </w:rPr>
        <w:t>N</w:t>
      </w:r>
      <w:r w:rsidR="00566C1C">
        <w:rPr>
          <w:sz w:val="28"/>
          <w:szCs w:val="28"/>
        </w:rPr>
        <w:t xml:space="preserve">200 </w:t>
      </w:r>
      <w:proofErr w:type="spellStart"/>
      <w:r w:rsidR="00566C1C">
        <w:rPr>
          <w:sz w:val="28"/>
          <w:szCs w:val="28"/>
        </w:rPr>
        <w:t>cheque</w:t>
      </w:r>
      <w:proofErr w:type="spellEnd"/>
      <w:r w:rsidR="00566C1C">
        <w:rPr>
          <w:sz w:val="28"/>
          <w:szCs w:val="28"/>
        </w:rPr>
        <w:t xml:space="preserve"> from Tijani</w:t>
      </w:r>
    </w:p>
    <w:p w:rsidR="00566C1C" w:rsidRDefault="00413B76" w:rsidP="007557D5">
      <w:pPr>
        <w:pStyle w:val="ListParagraph"/>
        <w:tabs>
          <w:tab w:val="left" w:pos="90"/>
        </w:tabs>
        <w:spacing w:after="0"/>
        <w:ind w:left="810"/>
        <w:rPr>
          <w:sz w:val="28"/>
          <w:szCs w:val="28"/>
        </w:rPr>
      </w:pPr>
      <w:r>
        <w:rPr>
          <w:sz w:val="28"/>
          <w:szCs w:val="28"/>
        </w:rPr>
        <w:lastRenderedPageBreak/>
        <w:t>July 23</w:t>
      </w:r>
      <w:r w:rsidR="006F33D3">
        <w:rPr>
          <w:sz w:val="28"/>
          <w:szCs w:val="28"/>
        </w:rPr>
        <w:t xml:space="preserve">: </w:t>
      </w:r>
      <w:r w:rsidR="00566C1C">
        <w:rPr>
          <w:sz w:val="28"/>
          <w:szCs w:val="28"/>
        </w:rPr>
        <w:t xml:space="preserve">Cash purchases </w:t>
      </w:r>
      <w:r w:rsidR="00146298" w:rsidRPr="00146298">
        <w:rPr>
          <w:dstrike/>
          <w:sz w:val="28"/>
          <w:szCs w:val="28"/>
        </w:rPr>
        <w:t>N</w:t>
      </w:r>
      <w:r w:rsidR="00566C1C">
        <w:rPr>
          <w:sz w:val="28"/>
          <w:szCs w:val="28"/>
        </w:rPr>
        <w:t>550</w:t>
      </w:r>
    </w:p>
    <w:p w:rsidR="00566C1C" w:rsidRDefault="00413B76" w:rsidP="007557D5">
      <w:pPr>
        <w:pStyle w:val="ListParagraph"/>
        <w:tabs>
          <w:tab w:val="left" w:pos="90"/>
        </w:tabs>
        <w:spacing w:after="0"/>
        <w:ind w:left="810"/>
        <w:rPr>
          <w:sz w:val="28"/>
          <w:szCs w:val="28"/>
        </w:rPr>
      </w:pPr>
      <w:r>
        <w:rPr>
          <w:sz w:val="28"/>
          <w:szCs w:val="28"/>
        </w:rPr>
        <w:t>July24</w:t>
      </w:r>
      <w:r w:rsidR="006F33D3">
        <w:rPr>
          <w:sz w:val="28"/>
          <w:szCs w:val="28"/>
        </w:rPr>
        <w:t xml:space="preserve">: </w:t>
      </w:r>
      <w:r w:rsidR="00566C1C">
        <w:rPr>
          <w:sz w:val="28"/>
          <w:szCs w:val="28"/>
        </w:rPr>
        <w:t xml:space="preserve">Cash drawings </w:t>
      </w:r>
      <w:r w:rsidR="00146298" w:rsidRPr="00146298">
        <w:rPr>
          <w:dstrike/>
          <w:sz w:val="28"/>
          <w:szCs w:val="28"/>
        </w:rPr>
        <w:t>N</w:t>
      </w:r>
      <w:r w:rsidR="00566C1C">
        <w:rPr>
          <w:sz w:val="28"/>
          <w:szCs w:val="28"/>
        </w:rPr>
        <w:t>120</w:t>
      </w:r>
    </w:p>
    <w:p w:rsidR="00566C1C" w:rsidRDefault="00413B76" w:rsidP="007557D5">
      <w:pPr>
        <w:pStyle w:val="ListParagraph"/>
        <w:tabs>
          <w:tab w:val="left" w:pos="90"/>
        </w:tabs>
        <w:spacing w:after="0"/>
        <w:ind w:left="810"/>
        <w:rPr>
          <w:sz w:val="28"/>
          <w:szCs w:val="28"/>
        </w:rPr>
      </w:pPr>
      <w:r>
        <w:rPr>
          <w:sz w:val="28"/>
          <w:szCs w:val="28"/>
        </w:rPr>
        <w:t>July 25</w:t>
      </w:r>
      <w:r w:rsidR="006F33D3">
        <w:rPr>
          <w:sz w:val="28"/>
          <w:szCs w:val="28"/>
        </w:rPr>
        <w:t xml:space="preserve">: </w:t>
      </w:r>
      <w:r w:rsidR="00566C1C">
        <w:rPr>
          <w:sz w:val="28"/>
          <w:szCs w:val="28"/>
        </w:rPr>
        <w:t xml:space="preserve">Bought goods by </w:t>
      </w:r>
      <w:proofErr w:type="spellStart"/>
      <w:r w:rsidR="00566C1C">
        <w:rPr>
          <w:sz w:val="28"/>
          <w:szCs w:val="28"/>
        </w:rPr>
        <w:t>cheque</w:t>
      </w:r>
      <w:proofErr w:type="spellEnd"/>
      <w:r w:rsidR="00566C1C">
        <w:rPr>
          <w:sz w:val="28"/>
          <w:szCs w:val="28"/>
        </w:rPr>
        <w:t xml:space="preserve"> </w:t>
      </w:r>
      <w:r w:rsidR="00146298" w:rsidRPr="00146298">
        <w:rPr>
          <w:dstrike/>
          <w:sz w:val="28"/>
          <w:szCs w:val="28"/>
        </w:rPr>
        <w:t>N</w:t>
      </w:r>
      <w:r w:rsidR="00566C1C">
        <w:rPr>
          <w:sz w:val="28"/>
          <w:szCs w:val="28"/>
        </w:rPr>
        <w:t>115</w:t>
      </w:r>
    </w:p>
    <w:p w:rsidR="00566C1C" w:rsidRDefault="00413B76" w:rsidP="007557D5">
      <w:pPr>
        <w:pStyle w:val="ListParagraph"/>
        <w:tabs>
          <w:tab w:val="left" w:pos="90"/>
        </w:tabs>
        <w:spacing w:after="0"/>
        <w:ind w:left="810"/>
        <w:rPr>
          <w:sz w:val="28"/>
          <w:szCs w:val="28"/>
        </w:rPr>
      </w:pPr>
      <w:r>
        <w:rPr>
          <w:sz w:val="28"/>
          <w:szCs w:val="28"/>
        </w:rPr>
        <w:t>July 27</w:t>
      </w:r>
      <w:r w:rsidR="006F33D3">
        <w:rPr>
          <w:sz w:val="28"/>
          <w:szCs w:val="28"/>
        </w:rPr>
        <w:t xml:space="preserve">: </w:t>
      </w:r>
      <w:r w:rsidR="00566C1C">
        <w:rPr>
          <w:sz w:val="28"/>
          <w:szCs w:val="28"/>
        </w:rPr>
        <w:t xml:space="preserve">Jude lend us </w:t>
      </w:r>
      <w:r w:rsidR="00146298" w:rsidRPr="00146298">
        <w:rPr>
          <w:dstrike/>
          <w:sz w:val="28"/>
          <w:szCs w:val="28"/>
        </w:rPr>
        <w:t>N</w:t>
      </w:r>
      <w:r w:rsidR="00566C1C">
        <w:rPr>
          <w:sz w:val="28"/>
          <w:szCs w:val="28"/>
        </w:rPr>
        <w:t>1, 020 cash.</w:t>
      </w:r>
    </w:p>
    <w:p w:rsidR="006F33D3" w:rsidRDefault="00413B76" w:rsidP="006F33D3">
      <w:pPr>
        <w:pStyle w:val="ListParagraph"/>
        <w:tabs>
          <w:tab w:val="left" w:pos="90"/>
        </w:tabs>
        <w:spacing w:after="0"/>
        <w:ind w:left="810"/>
        <w:rPr>
          <w:sz w:val="28"/>
          <w:szCs w:val="28"/>
        </w:rPr>
      </w:pPr>
      <w:r>
        <w:rPr>
          <w:sz w:val="28"/>
          <w:szCs w:val="28"/>
        </w:rPr>
        <w:t>July 28</w:t>
      </w:r>
      <w:r w:rsidR="006F33D3">
        <w:rPr>
          <w:sz w:val="28"/>
          <w:szCs w:val="28"/>
        </w:rPr>
        <w:t xml:space="preserve">: </w:t>
      </w:r>
      <w:r w:rsidR="00566C1C">
        <w:rPr>
          <w:sz w:val="28"/>
          <w:szCs w:val="28"/>
        </w:rPr>
        <w:t>Paid motor expenses</w:t>
      </w:r>
      <w:r w:rsidR="006F33D3">
        <w:rPr>
          <w:sz w:val="28"/>
          <w:szCs w:val="28"/>
        </w:rPr>
        <w:t xml:space="preserve"> by </w:t>
      </w:r>
      <w:proofErr w:type="spellStart"/>
      <w:r w:rsidR="006F33D3">
        <w:rPr>
          <w:sz w:val="28"/>
          <w:szCs w:val="28"/>
        </w:rPr>
        <w:t>cheque</w:t>
      </w:r>
      <w:proofErr w:type="spellEnd"/>
      <w:r w:rsidR="006F33D3">
        <w:rPr>
          <w:sz w:val="28"/>
          <w:szCs w:val="28"/>
        </w:rPr>
        <w:t xml:space="preserve"> </w:t>
      </w:r>
      <w:r w:rsidR="00146298" w:rsidRPr="00146298">
        <w:rPr>
          <w:dstrike/>
          <w:sz w:val="28"/>
          <w:szCs w:val="28"/>
        </w:rPr>
        <w:t>N</w:t>
      </w:r>
      <w:r w:rsidR="006F33D3">
        <w:rPr>
          <w:sz w:val="28"/>
          <w:szCs w:val="28"/>
        </w:rPr>
        <w:t>18</w:t>
      </w:r>
    </w:p>
    <w:p w:rsidR="006F33D3" w:rsidRDefault="00413B76" w:rsidP="006F33D3">
      <w:pPr>
        <w:pStyle w:val="ListParagraph"/>
        <w:tabs>
          <w:tab w:val="left" w:pos="90"/>
        </w:tabs>
        <w:spacing w:after="0"/>
        <w:ind w:left="810"/>
        <w:rPr>
          <w:sz w:val="28"/>
          <w:szCs w:val="28"/>
        </w:rPr>
      </w:pPr>
      <w:r>
        <w:rPr>
          <w:sz w:val="28"/>
          <w:szCs w:val="28"/>
        </w:rPr>
        <w:t>July 30</w:t>
      </w:r>
      <w:r w:rsidR="006F33D3">
        <w:rPr>
          <w:sz w:val="28"/>
          <w:szCs w:val="28"/>
        </w:rPr>
        <w:t xml:space="preserve">: </w:t>
      </w:r>
      <w:r w:rsidR="006F33D3" w:rsidRPr="006F33D3">
        <w:rPr>
          <w:sz w:val="28"/>
          <w:szCs w:val="28"/>
        </w:rPr>
        <w:t xml:space="preserve">The proprietor put further cash </w:t>
      </w:r>
      <w:r w:rsidR="00146298" w:rsidRPr="00146298">
        <w:rPr>
          <w:dstrike/>
          <w:sz w:val="28"/>
          <w:szCs w:val="28"/>
        </w:rPr>
        <w:t>N</w:t>
      </w:r>
      <w:r w:rsidR="006F33D3" w:rsidRPr="006F33D3">
        <w:rPr>
          <w:sz w:val="28"/>
          <w:szCs w:val="28"/>
        </w:rPr>
        <w:t>1,320 into the business as capital.</w:t>
      </w:r>
      <w:r w:rsidR="00BE53C5">
        <w:rPr>
          <w:sz w:val="28"/>
          <w:szCs w:val="28"/>
        </w:rPr>
        <w:t xml:space="preserve"> </w:t>
      </w:r>
    </w:p>
    <w:p w:rsidR="00057CF9" w:rsidRDefault="00057CF9" w:rsidP="006F33D3">
      <w:pPr>
        <w:pStyle w:val="ListParagraph"/>
        <w:tabs>
          <w:tab w:val="left" w:pos="90"/>
        </w:tabs>
        <w:spacing w:after="0"/>
        <w:ind w:left="810"/>
        <w:rPr>
          <w:sz w:val="28"/>
          <w:szCs w:val="28"/>
        </w:rPr>
      </w:pPr>
    </w:p>
    <w:p w:rsidR="00057CF9" w:rsidRDefault="00057CF9" w:rsidP="006F33D3">
      <w:pPr>
        <w:pStyle w:val="ListParagraph"/>
        <w:tabs>
          <w:tab w:val="left" w:pos="90"/>
        </w:tabs>
        <w:spacing w:after="0"/>
        <w:ind w:left="810"/>
        <w:rPr>
          <w:sz w:val="28"/>
          <w:szCs w:val="28"/>
        </w:rPr>
      </w:pPr>
    </w:p>
    <w:p w:rsidR="00057CF9" w:rsidRDefault="000B061F" w:rsidP="00057CF9">
      <w:pPr>
        <w:tabs>
          <w:tab w:val="left" w:pos="90"/>
        </w:tabs>
        <w:spacing w:after="0"/>
        <w:jc w:val="both"/>
        <w:rPr>
          <w:sz w:val="28"/>
          <w:szCs w:val="28"/>
        </w:rPr>
      </w:pPr>
      <w:r>
        <w:pict>
          <v:rect id="_x0000_s1043" style="position:absolute;left:0;text-align:left;margin-left:27.4pt;margin-top:18.8pt;width:7in;height:46.85pt;z-index:251671552" filled="f" strokecolor="black [3213]" strokeweight="1pt"/>
        </w:pict>
      </w:r>
      <w:r>
        <w:pict>
          <v:rect id="_x0000_s1042" style="position:absolute;left:0;text-align:left;margin-left:26.6pt;margin-top:18.8pt;width:7in;height:106.8pt;z-index:251670528" filled="f" strokecolor="black [3213]" strokeweight="2.25pt"/>
        </w:pict>
      </w:r>
    </w:p>
    <w:p w:rsidR="00057CF9" w:rsidRDefault="00057CF9" w:rsidP="00057CF9">
      <w:pPr>
        <w:tabs>
          <w:tab w:val="left" w:pos="90"/>
        </w:tabs>
        <w:spacing w:after="0"/>
        <w:jc w:val="center"/>
        <w:rPr>
          <w:b/>
          <w:sz w:val="28"/>
          <w:szCs w:val="28"/>
        </w:rPr>
      </w:pPr>
      <w:r w:rsidRPr="002416CA">
        <w:rPr>
          <w:b/>
          <w:sz w:val="40"/>
          <w:szCs w:val="28"/>
        </w:rPr>
        <w:t>PATFIN HIGH SCHOOL, AKESAN, LAGOS STATE</w:t>
      </w:r>
      <w:r>
        <w:rPr>
          <w:b/>
          <w:sz w:val="28"/>
          <w:szCs w:val="28"/>
        </w:rPr>
        <w:t>.</w:t>
      </w:r>
    </w:p>
    <w:p w:rsidR="00057CF9" w:rsidRDefault="000B061F" w:rsidP="00057CF9">
      <w:pPr>
        <w:tabs>
          <w:tab w:val="left" w:pos="90"/>
        </w:tabs>
        <w:spacing w:after="0"/>
        <w:ind w:left="-180" w:firstLine="180"/>
        <w:rPr>
          <w:b/>
          <w:sz w:val="28"/>
          <w:szCs w:val="28"/>
        </w:rPr>
      </w:pPr>
      <w:r>
        <w:pict>
          <v:rect id="_x0000_s1044" style="position:absolute;left:0;text-align:left;margin-left:26.6pt;margin-top:17.9pt;width:7in;height:41pt;z-index:251672576" filled="f" strokecolor="black [3213]" strokeweight="1pt"/>
        </w:pict>
      </w:r>
      <w:r w:rsidR="00057CF9">
        <w:rPr>
          <w:b/>
          <w:sz w:val="28"/>
          <w:szCs w:val="28"/>
        </w:rPr>
        <w:tab/>
      </w:r>
      <w:r w:rsidR="00057CF9">
        <w:rPr>
          <w:b/>
          <w:sz w:val="28"/>
          <w:szCs w:val="28"/>
        </w:rPr>
        <w:tab/>
      </w:r>
      <w:r w:rsidR="00057CF9">
        <w:rPr>
          <w:b/>
          <w:sz w:val="28"/>
          <w:szCs w:val="28"/>
        </w:rPr>
        <w:tab/>
      </w:r>
      <w:r w:rsidR="00057CF9">
        <w:rPr>
          <w:b/>
          <w:sz w:val="28"/>
          <w:szCs w:val="28"/>
        </w:rPr>
        <w:tab/>
      </w:r>
      <w:r w:rsidR="00057CF9">
        <w:rPr>
          <w:b/>
          <w:sz w:val="28"/>
          <w:szCs w:val="28"/>
        </w:rPr>
        <w:tab/>
      </w:r>
      <w:r w:rsidR="0065639B">
        <w:rPr>
          <w:b/>
          <w:sz w:val="28"/>
          <w:szCs w:val="28"/>
        </w:rPr>
        <w:t>FIRST</w:t>
      </w:r>
      <w:r w:rsidR="00057CF9">
        <w:rPr>
          <w:b/>
          <w:sz w:val="28"/>
          <w:szCs w:val="28"/>
        </w:rPr>
        <w:t xml:space="preserve"> TERM EXAMINATION [2019 / 2020]  </w:t>
      </w:r>
    </w:p>
    <w:p w:rsidR="00057CF9" w:rsidRDefault="00057CF9" w:rsidP="00057CF9">
      <w:pPr>
        <w:tabs>
          <w:tab w:val="left" w:pos="90"/>
        </w:tabs>
        <w:spacing w:after="0"/>
        <w:ind w:firstLine="720"/>
        <w:rPr>
          <w:b/>
          <w:sz w:val="28"/>
          <w:szCs w:val="28"/>
        </w:rPr>
      </w:pPr>
      <w:r>
        <w:rPr>
          <w:b/>
          <w:sz w:val="28"/>
          <w:szCs w:val="28"/>
        </w:rPr>
        <w:t>CLASS: S. S. S. 1</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rsidR="00057CF9" w:rsidRDefault="00057CF9" w:rsidP="00057CF9">
      <w:pPr>
        <w:tabs>
          <w:tab w:val="left" w:pos="90"/>
        </w:tabs>
        <w:spacing w:after="0"/>
        <w:ind w:right="-360" w:firstLine="720"/>
        <w:rPr>
          <w:b/>
          <w:sz w:val="28"/>
          <w:szCs w:val="28"/>
        </w:rPr>
      </w:pPr>
      <w:r>
        <w:rPr>
          <w:b/>
          <w:sz w:val="28"/>
          <w:szCs w:val="28"/>
        </w:rPr>
        <w:t>NAME:  ______________________________________</w:t>
      </w:r>
      <w:r>
        <w:rPr>
          <w:b/>
          <w:sz w:val="28"/>
          <w:szCs w:val="28"/>
        </w:rPr>
        <w:tab/>
        <w:t xml:space="preserve">     SUBJECT:  Data Processing</w:t>
      </w:r>
    </w:p>
    <w:p w:rsidR="00057CF9" w:rsidRDefault="000B061F" w:rsidP="00057CF9">
      <w:pPr>
        <w:tabs>
          <w:tab w:val="left" w:pos="90"/>
        </w:tabs>
        <w:spacing w:after="0"/>
        <w:ind w:right="180" w:firstLine="720"/>
        <w:rPr>
          <w:b/>
          <w:sz w:val="28"/>
          <w:szCs w:val="28"/>
        </w:rPr>
      </w:pPr>
      <w:r>
        <w:pict>
          <v:rect id="_x0000_s1045" style="position:absolute;left:0;text-align:left;margin-left:27.4pt;margin-top:-.05pt;width:7in;height:18.95pt;z-index:251673600" filled="f" strokecolor="black [3213]" strokeweight="1pt"/>
        </w:pict>
      </w:r>
      <w:r w:rsidR="00057CF9">
        <w:rPr>
          <w:b/>
          <w:sz w:val="28"/>
          <w:szCs w:val="28"/>
        </w:rPr>
        <w:t xml:space="preserve">INSTRUCTION: ANSWER ALL QUESTIONS                            DURATION: 1 Hour 3o </w:t>
      </w:r>
      <w:proofErr w:type="spellStart"/>
      <w:r w:rsidR="00057CF9">
        <w:rPr>
          <w:b/>
          <w:sz w:val="28"/>
          <w:szCs w:val="28"/>
        </w:rPr>
        <w:t>mins</w:t>
      </w:r>
      <w:proofErr w:type="spellEnd"/>
      <w:r w:rsidR="00057CF9">
        <w:rPr>
          <w:b/>
          <w:sz w:val="28"/>
          <w:szCs w:val="28"/>
        </w:rPr>
        <w:t xml:space="preserve"> </w:t>
      </w:r>
    </w:p>
    <w:p w:rsidR="00057CF9" w:rsidRDefault="00057CF9" w:rsidP="00057CF9">
      <w:pPr>
        <w:pStyle w:val="ListParagraph"/>
        <w:numPr>
          <w:ilvl w:val="0"/>
          <w:numId w:val="6"/>
        </w:numPr>
        <w:tabs>
          <w:tab w:val="left" w:pos="90"/>
        </w:tabs>
        <w:spacing w:after="0"/>
        <w:rPr>
          <w:sz w:val="28"/>
          <w:szCs w:val="28"/>
        </w:rPr>
      </w:pPr>
      <w:r>
        <w:rPr>
          <w:sz w:val="28"/>
          <w:szCs w:val="28"/>
        </w:rPr>
        <w:t>There are _________ generations of computers. (a)7 (b)5 (c)4 (d)8</w:t>
      </w:r>
    </w:p>
    <w:p w:rsidR="00057CF9" w:rsidRDefault="00057CF9" w:rsidP="00057CF9">
      <w:pPr>
        <w:pStyle w:val="ListParagraph"/>
        <w:numPr>
          <w:ilvl w:val="0"/>
          <w:numId w:val="6"/>
        </w:numPr>
        <w:tabs>
          <w:tab w:val="left" w:pos="90"/>
        </w:tabs>
        <w:spacing w:after="0"/>
        <w:rPr>
          <w:sz w:val="28"/>
          <w:szCs w:val="28"/>
        </w:rPr>
      </w:pPr>
      <w:r>
        <w:rPr>
          <w:sz w:val="28"/>
          <w:szCs w:val="28"/>
        </w:rPr>
        <w:t xml:space="preserve">The UNIVAC was developed by __________. (a)John Von Neumann (b)Charles (c)John Prosper </w:t>
      </w:r>
      <w:proofErr w:type="spellStart"/>
      <w:r>
        <w:rPr>
          <w:sz w:val="28"/>
          <w:szCs w:val="28"/>
        </w:rPr>
        <w:t>Ekect</w:t>
      </w:r>
      <w:proofErr w:type="spellEnd"/>
      <w:r>
        <w:rPr>
          <w:sz w:val="28"/>
          <w:szCs w:val="28"/>
        </w:rPr>
        <w:t xml:space="preserve"> (d)Blaise Pascal</w:t>
      </w:r>
    </w:p>
    <w:p w:rsidR="00057CF9" w:rsidRDefault="00057CF9" w:rsidP="00057CF9">
      <w:pPr>
        <w:pStyle w:val="ListParagraph"/>
        <w:numPr>
          <w:ilvl w:val="0"/>
          <w:numId w:val="6"/>
        </w:numPr>
        <w:tabs>
          <w:tab w:val="left" w:pos="90"/>
        </w:tabs>
        <w:spacing w:after="0"/>
        <w:rPr>
          <w:sz w:val="28"/>
          <w:szCs w:val="28"/>
        </w:rPr>
      </w:pPr>
      <w:r>
        <w:rPr>
          <w:sz w:val="28"/>
          <w:szCs w:val="28"/>
        </w:rPr>
        <w:t>__________ are also known as</w:t>
      </w:r>
      <w:r w:rsidR="001F77D7">
        <w:rPr>
          <w:sz w:val="28"/>
          <w:szCs w:val="28"/>
        </w:rPr>
        <w:t xml:space="preserve"> personal computer. (a)Micro computer (b)mainframe computer (c)hybrid computer (d)digital computer</w:t>
      </w:r>
    </w:p>
    <w:p w:rsidR="001F77D7" w:rsidRDefault="001F77D7" w:rsidP="00057CF9">
      <w:pPr>
        <w:pStyle w:val="ListParagraph"/>
        <w:numPr>
          <w:ilvl w:val="0"/>
          <w:numId w:val="6"/>
        </w:numPr>
        <w:tabs>
          <w:tab w:val="left" w:pos="90"/>
        </w:tabs>
        <w:spacing w:after="0"/>
        <w:rPr>
          <w:sz w:val="28"/>
          <w:szCs w:val="28"/>
        </w:rPr>
      </w:pPr>
      <w:r>
        <w:rPr>
          <w:sz w:val="28"/>
          <w:szCs w:val="28"/>
        </w:rPr>
        <w:t>___________ computers are designed to solve a particular problem. (a)General Purpose (b)Special Purpose (c)Mainframe Purpose (d)Multi Purpose</w:t>
      </w:r>
    </w:p>
    <w:p w:rsidR="001F77D7" w:rsidRDefault="001F77D7" w:rsidP="00057CF9">
      <w:pPr>
        <w:pStyle w:val="ListParagraph"/>
        <w:numPr>
          <w:ilvl w:val="0"/>
          <w:numId w:val="6"/>
        </w:numPr>
        <w:tabs>
          <w:tab w:val="left" w:pos="90"/>
        </w:tabs>
        <w:spacing w:after="0"/>
        <w:rPr>
          <w:sz w:val="28"/>
          <w:szCs w:val="28"/>
        </w:rPr>
      </w:pPr>
      <w:r>
        <w:rPr>
          <w:sz w:val="28"/>
          <w:szCs w:val="28"/>
        </w:rPr>
        <w:t>ICT stands for _______________________. (a)information communication technology (b)information and commercial technology (c)international communication and technology (d)information and communication technology.</w:t>
      </w:r>
    </w:p>
    <w:p w:rsidR="001F77D7" w:rsidRDefault="001F77D7" w:rsidP="00057CF9">
      <w:pPr>
        <w:pStyle w:val="ListParagraph"/>
        <w:numPr>
          <w:ilvl w:val="0"/>
          <w:numId w:val="6"/>
        </w:numPr>
        <w:tabs>
          <w:tab w:val="left" w:pos="90"/>
        </w:tabs>
        <w:spacing w:after="0"/>
        <w:rPr>
          <w:sz w:val="28"/>
          <w:szCs w:val="28"/>
        </w:rPr>
      </w:pPr>
      <w:r>
        <w:rPr>
          <w:sz w:val="28"/>
          <w:szCs w:val="28"/>
        </w:rPr>
        <w:t>Based on types, computers can be classified into __________. (a)4 (b)2 (c)3 (d)5</w:t>
      </w:r>
    </w:p>
    <w:p w:rsidR="001F77D7" w:rsidRDefault="001F77D7" w:rsidP="00057CF9">
      <w:pPr>
        <w:pStyle w:val="ListParagraph"/>
        <w:numPr>
          <w:ilvl w:val="0"/>
          <w:numId w:val="6"/>
        </w:numPr>
        <w:tabs>
          <w:tab w:val="left" w:pos="90"/>
        </w:tabs>
        <w:spacing w:after="0"/>
        <w:rPr>
          <w:sz w:val="28"/>
          <w:szCs w:val="28"/>
        </w:rPr>
      </w:pPr>
      <w:r>
        <w:rPr>
          <w:sz w:val="28"/>
          <w:szCs w:val="28"/>
        </w:rPr>
        <w:t>_______________ is an example of output devices. (a)joystick (b)monitor (c)scanner (d)ruler</w:t>
      </w:r>
    </w:p>
    <w:p w:rsidR="001F77D7" w:rsidRDefault="00967A4A" w:rsidP="00057CF9">
      <w:pPr>
        <w:pStyle w:val="ListParagraph"/>
        <w:numPr>
          <w:ilvl w:val="0"/>
          <w:numId w:val="6"/>
        </w:numPr>
        <w:tabs>
          <w:tab w:val="left" w:pos="90"/>
        </w:tabs>
        <w:spacing w:after="0"/>
        <w:rPr>
          <w:sz w:val="28"/>
          <w:szCs w:val="28"/>
        </w:rPr>
      </w:pPr>
      <w:r>
        <w:rPr>
          <w:sz w:val="28"/>
          <w:szCs w:val="28"/>
        </w:rPr>
        <w:t>The only language the compu</w:t>
      </w:r>
      <w:r w:rsidR="001F77D7">
        <w:rPr>
          <w:sz w:val="28"/>
          <w:szCs w:val="28"/>
        </w:rPr>
        <w:t>ter understands is ____________. (a)percentage (b)decimal (c)octal (d)binary</w:t>
      </w:r>
    </w:p>
    <w:p w:rsidR="00F8134D" w:rsidRDefault="001F77D7" w:rsidP="00057CF9">
      <w:pPr>
        <w:pStyle w:val="ListParagraph"/>
        <w:numPr>
          <w:ilvl w:val="0"/>
          <w:numId w:val="6"/>
        </w:numPr>
        <w:tabs>
          <w:tab w:val="left" w:pos="90"/>
        </w:tabs>
        <w:spacing w:after="0"/>
        <w:rPr>
          <w:sz w:val="28"/>
          <w:szCs w:val="28"/>
        </w:rPr>
      </w:pPr>
      <w:r>
        <w:rPr>
          <w:sz w:val="28"/>
          <w:szCs w:val="28"/>
        </w:rPr>
        <w:t>_____________ generation computers used vacuum tubes for circuitr</w:t>
      </w:r>
      <w:r w:rsidR="00F8134D">
        <w:rPr>
          <w:sz w:val="28"/>
          <w:szCs w:val="28"/>
        </w:rPr>
        <w:t>y and magnetic drums for memory. (a)First (b)Second (c)Fifth (d)Last</w:t>
      </w:r>
    </w:p>
    <w:p w:rsidR="00F8134D" w:rsidRDefault="00F8134D" w:rsidP="00057CF9">
      <w:pPr>
        <w:pStyle w:val="ListParagraph"/>
        <w:numPr>
          <w:ilvl w:val="0"/>
          <w:numId w:val="6"/>
        </w:numPr>
        <w:tabs>
          <w:tab w:val="left" w:pos="90"/>
        </w:tabs>
        <w:spacing w:after="0"/>
        <w:rPr>
          <w:sz w:val="28"/>
          <w:szCs w:val="28"/>
        </w:rPr>
      </w:pPr>
      <w:r>
        <w:rPr>
          <w:sz w:val="28"/>
          <w:szCs w:val="28"/>
        </w:rPr>
        <w:t>Robots are products of _____________ generation computers. (a)Third (b)Fourth (c)Fifth (d)Last</w:t>
      </w:r>
    </w:p>
    <w:p w:rsidR="001F77D7" w:rsidRDefault="00F8134D" w:rsidP="00057CF9">
      <w:pPr>
        <w:pStyle w:val="ListParagraph"/>
        <w:numPr>
          <w:ilvl w:val="0"/>
          <w:numId w:val="6"/>
        </w:numPr>
        <w:tabs>
          <w:tab w:val="left" w:pos="90"/>
        </w:tabs>
        <w:spacing w:after="0"/>
        <w:rPr>
          <w:sz w:val="28"/>
          <w:szCs w:val="28"/>
        </w:rPr>
      </w:pPr>
      <w:r>
        <w:rPr>
          <w:sz w:val="28"/>
          <w:szCs w:val="28"/>
        </w:rPr>
        <w:t xml:space="preserve">The EDSAC was invented in _____________. </w:t>
      </w:r>
      <w:r w:rsidR="001F77D7">
        <w:rPr>
          <w:sz w:val="28"/>
          <w:szCs w:val="28"/>
        </w:rPr>
        <w:t>(a)1949 (b)1983 (c)1950 (d)1920</w:t>
      </w:r>
    </w:p>
    <w:p w:rsidR="001F77D7" w:rsidRDefault="001C191A" w:rsidP="00057CF9">
      <w:pPr>
        <w:pStyle w:val="ListParagraph"/>
        <w:numPr>
          <w:ilvl w:val="0"/>
          <w:numId w:val="6"/>
        </w:numPr>
        <w:tabs>
          <w:tab w:val="left" w:pos="90"/>
        </w:tabs>
        <w:spacing w:after="0"/>
        <w:rPr>
          <w:sz w:val="28"/>
          <w:szCs w:val="28"/>
        </w:rPr>
      </w:pPr>
      <w:r>
        <w:rPr>
          <w:sz w:val="28"/>
          <w:szCs w:val="28"/>
        </w:rPr>
        <w:t>__________________ computers are best used for measuring things. (a)Analog (b)Mainframe (c)Digital (d)Super</w:t>
      </w:r>
    </w:p>
    <w:p w:rsidR="001C191A" w:rsidRDefault="001C191A" w:rsidP="00057CF9">
      <w:pPr>
        <w:pStyle w:val="ListParagraph"/>
        <w:numPr>
          <w:ilvl w:val="0"/>
          <w:numId w:val="6"/>
        </w:numPr>
        <w:tabs>
          <w:tab w:val="left" w:pos="90"/>
        </w:tabs>
        <w:spacing w:after="0"/>
        <w:rPr>
          <w:sz w:val="28"/>
          <w:szCs w:val="28"/>
        </w:rPr>
      </w:pPr>
      <w:r>
        <w:rPr>
          <w:sz w:val="28"/>
          <w:szCs w:val="28"/>
        </w:rPr>
        <w:t>IBM means ___________________. (a)Individual Business Method (b)International bank machine (c)industrial business machine (d)international business machine</w:t>
      </w:r>
    </w:p>
    <w:p w:rsidR="001C191A" w:rsidRDefault="001C191A" w:rsidP="00057CF9">
      <w:pPr>
        <w:pStyle w:val="ListParagraph"/>
        <w:numPr>
          <w:ilvl w:val="0"/>
          <w:numId w:val="6"/>
        </w:numPr>
        <w:tabs>
          <w:tab w:val="left" w:pos="90"/>
        </w:tabs>
        <w:spacing w:after="0"/>
        <w:rPr>
          <w:sz w:val="28"/>
          <w:szCs w:val="28"/>
        </w:rPr>
      </w:pPr>
      <w:r>
        <w:rPr>
          <w:sz w:val="28"/>
          <w:szCs w:val="28"/>
        </w:rPr>
        <w:lastRenderedPageBreak/>
        <w:t>The keyboard is an example of ____________ devices. (a)Input (b)Output (c)Software (D)</w:t>
      </w:r>
      <w:proofErr w:type="spellStart"/>
      <w:r>
        <w:rPr>
          <w:sz w:val="28"/>
          <w:szCs w:val="28"/>
        </w:rPr>
        <w:t>peopleware</w:t>
      </w:r>
      <w:proofErr w:type="spellEnd"/>
    </w:p>
    <w:p w:rsidR="001C191A" w:rsidRDefault="001C191A" w:rsidP="00057CF9">
      <w:pPr>
        <w:pStyle w:val="ListParagraph"/>
        <w:numPr>
          <w:ilvl w:val="0"/>
          <w:numId w:val="6"/>
        </w:numPr>
        <w:tabs>
          <w:tab w:val="left" w:pos="90"/>
        </w:tabs>
        <w:spacing w:after="0"/>
        <w:rPr>
          <w:sz w:val="28"/>
          <w:szCs w:val="28"/>
        </w:rPr>
      </w:pPr>
      <w:r>
        <w:rPr>
          <w:sz w:val="28"/>
          <w:szCs w:val="28"/>
        </w:rPr>
        <w:t>______________ is a version of Windows. (a)UNIX (b)XENIX (c)</w:t>
      </w:r>
      <w:proofErr w:type="spellStart"/>
      <w:r>
        <w:rPr>
          <w:sz w:val="28"/>
          <w:szCs w:val="28"/>
        </w:rPr>
        <w:t>Userware</w:t>
      </w:r>
      <w:proofErr w:type="spellEnd"/>
      <w:r>
        <w:rPr>
          <w:sz w:val="28"/>
          <w:szCs w:val="28"/>
        </w:rPr>
        <w:t xml:space="preserve"> (d)Windows XP</w:t>
      </w:r>
    </w:p>
    <w:p w:rsidR="001C191A" w:rsidRDefault="001C191A" w:rsidP="00057CF9">
      <w:pPr>
        <w:pStyle w:val="ListParagraph"/>
        <w:numPr>
          <w:ilvl w:val="0"/>
          <w:numId w:val="6"/>
        </w:numPr>
        <w:tabs>
          <w:tab w:val="left" w:pos="90"/>
        </w:tabs>
        <w:spacing w:after="0"/>
        <w:rPr>
          <w:sz w:val="28"/>
          <w:szCs w:val="28"/>
        </w:rPr>
      </w:pPr>
      <w:r>
        <w:rPr>
          <w:sz w:val="28"/>
          <w:szCs w:val="28"/>
        </w:rPr>
        <w:t>Internet simply means ____________. (a)international network (b)industrial network (c)internet e</w:t>
      </w:r>
      <w:r w:rsidR="007538FC">
        <w:rPr>
          <w:sz w:val="28"/>
          <w:szCs w:val="28"/>
        </w:rPr>
        <w:t>nvironment (d)international nets</w:t>
      </w:r>
    </w:p>
    <w:p w:rsidR="007538FC" w:rsidRDefault="007538FC" w:rsidP="00057CF9">
      <w:pPr>
        <w:pStyle w:val="ListParagraph"/>
        <w:numPr>
          <w:ilvl w:val="0"/>
          <w:numId w:val="6"/>
        </w:numPr>
        <w:tabs>
          <w:tab w:val="left" w:pos="90"/>
        </w:tabs>
        <w:spacing w:after="0"/>
        <w:rPr>
          <w:sz w:val="28"/>
          <w:szCs w:val="28"/>
        </w:rPr>
      </w:pPr>
      <w:r>
        <w:rPr>
          <w:sz w:val="28"/>
          <w:szCs w:val="28"/>
        </w:rPr>
        <w:t>__________________ is a major software required by all computers before they can function. (a)Operators system (b)operating System (c)system software (d)operating disk</w:t>
      </w:r>
    </w:p>
    <w:p w:rsidR="007538FC" w:rsidRDefault="007538FC" w:rsidP="00057CF9">
      <w:pPr>
        <w:pStyle w:val="ListParagraph"/>
        <w:numPr>
          <w:ilvl w:val="0"/>
          <w:numId w:val="6"/>
        </w:numPr>
        <w:tabs>
          <w:tab w:val="left" w:pos="90"/>
        </w:tabs>
        <w:spacing w:after="0"/>
        <w:rPr>
          <w:sz w:val="28"/>
          <w:szCs w:val="28"/>
        </w:rPr>
      </w:pPr>
      <w:r>
        <w:rPr>
          <w:sz w:val="28"/>
          <w:szCs w:val="28"/>
        </w:rPr>
        <w:t>_____________ is an example of graphic software. (a)games (b)Ms. Word (c)Corel Draw (d)</w:t>
      </w:r>
      <w:proofErr w:type="spellStart"/>
      <w:r>
        <w:rPr>
          <w:sz w:val="28"/>
          <w:szCs w:val="28"/>
        </w:rPr>
        <w:t>Dbaseiv</w:t>
      </w:r>
      <w:proofErr w:type="spellEnd"/>
    </w:p>
    <w:p w:rsidR="007538FC" w:rsidRDefault="007538FC" w:rsidP="00057CF9">
      <w:pPr>
        <w:pStyle w:val="ListParagraph"/>
        <w:numPr>
          <w:ilvl w:val="0"/>
          <w:numId w:val="6"/>
        </w:numPr>
        <w:tabs>
          <w:tab w:val="left" w:pos="90"/>
        </w:tabs>
        <w:spacing w:after="0"/>
        <w:rPr>
          <w:sz w:val="28"/>
          <w:szCs w:val="28"/>
        </w:rPr>
      </w:pPr>
      <w:r>
        <w:rPr>
          <w:sz w:val="28"/>
          <w:szCs w:val="28"/>
        </w:rPr>
        <w:t>______________ computers are used by meteorologists for weather forecast. (a)Mini (b)Micro (c)Hybrid (d)Super</w:t>
      </w:r>
    </w:p>
    <w:p w:rsidR="00C13F94" w:rsidRDefault="00C13F94" w:rsidP="00057CF9">
      <w:pPr>
        <w:pStyle w:val="ListParagraph"/>
        <w:numPr>
          <w:ilvl w:val="0"/>
          <w:numId w:val="6"/>
        </w:numPr>
        <w:tabs>
          <w:tab w:val="left" w:pos="90"/>
        </w:tabs>
        <w:spacing w:after="0"/>
        <w:rPr>
          <w:sz w:val="28"/>
          <w:szCs w:val="28"/>
        </w:rPr>
      </w:pPr>
      <w:r>
        <w:rPr>
          <w:sz w:val="28"/>
          <w:szCs w:val="28"/>
        </w:rPr>
        <w:t>The thermometer and weight and weight scale are examples of ______________computer. (a)Analog (b)Digital (c)Hybrid (d)Super</w:t>
      </w:r>
    </w:p>
    <w:p w:rsidR="00C13F94" w:rsidRDefault="00C13F94" w:rsidP="00057CF9">
      <w:pPr>
        <w:pStyle w:val="ListParagraph"/>
        <w:numPr>
          <w:ilvl w:val="0"/>
          <w:numId w:val="6"/>
        </w:numPr>
        <w:tabs>
          <w:tab w:val="left" w:pos="90"/>
        </w:tabs>
        <w:spacing w:after="0"/>
        <w:rPr>
          <w:sz w:val="28"/>
          <w:szCs w:val="28"/>
        </w:rPr>
      </w:pPr>
      <w:r>
        <w:rPr>
          <w:sz w:val="28"/>
          <w:szCs w:val="28"/>
        </w:rPr>
        <w:t>E-Commerce means _____________. (a)Entertainment Commercial (b)Electronic Commerce (c)Electronic Commercial (d)Education Commerce</w:t>
      </w:r>
    </w:p>
    <w:p w:rsidR="00C13F94" w:rsidRDefault="00B4795D" w:rsidP="00057CF9">
      <w:pPr>
        <w:pStyle w:val="ListParagraph"/>
        <w:numPr>
          <w:ilvl w:val="0"/>
          <w:numId w:val="6"/>
        </w:numPr>
        <w:tabs>
          <w:tab w:val="left" w:pos="90"/>
        </w:tabs>
        <w:spacing w:after="0"/>
        <w:rPr>
          <w:sz w:val="28"/>
          <w:szCs w:val="28"/>
        </w:rPr>
      </w:pPr>
      <w:r>
        <w:rPr>
          <w:sz w:val="28"/>
          <w:szCs w:val="28"/>
        </w:rPr>
        <w:t>Computers</w:t>
      </w:r>
      <w:r w:rsidR="00174985">
        <w:rPr>
          <w:sz w:val="28"/>
          <w:szCs w:val="28"/>
        </w:rPr>
        <w:t xml:space="preserve"> may harm users if frequently used for ___________. (a)Playing (b)l</w:t>
      </w:r>
    </w:p>
    <w:p w:rsidR="00B4795D" w:rsidRDefault="00932F41" w:rsidP="00057CF9">
      <w:pPr>
        <w:pStyle w:val="ListParagraph"/>
        <w:numPr>
          <w:ilvl w:val="0"/>
          <w:numId w:val="6"/>
        </w:numPr>
        <w:tabs>
          <w:tab w:val="left" w:pos="90"/>
        </w:tabs>
        <w:spacing w:after="0"/>
        <w:rPr>
          <w:sz w:val="28"/>
          <w:szCs w:val="28"/>
        </w:rPr>
      </w:pPr>
      <w:r>
        <w:rPr>
          <w:sz w:val="28"/>
          <w:szCs w:val="28"/>
        </w:rPr>
        <w:t>We can use __________________ to minimize eyestrain. (a)screen touch (b)light pen (c)screen guide (d)</w:t>
      </w:r>
      <w:r w:rsidR="002E4CCF">
        <w:rPr>
          <w:sz w:val="28"/>
          <w:szCs w:val="28"/>
        </w:rPr>
        <w:t>screen filter</w:t>
      </w:r>
    </w:p>
    <w:p w:rsidR="002E4CCF" w:rsidRDefault="002E4CCF" w:rsidP="00057CF9">
      <w:pPr>
        <w:pStyle w:val="ListParagraph"/>
        <w:numPr>
          <w:ilvl w:val="0"/>
          <w:numId w:val="6"/>
        </w:numPr>
        <w:tabs>
          <w:tab w:val="left" w:pos="90"/>
        </w:tabs>
        <w:spacing w:after="0"/>
        <w:rPr>
          <w:sz w:val="28"/>
          <w:szCs w:val="28"/>
        </w:rPr>
      </w:pPr>
      <w:r>
        <w:rPr>
          <w:sz w:val="28"/>
          <w:szCs w:val="28"/>
        </w:rPr>
        <w:t>The development of __________ marks the beginning of third generation computers. (a)Integrated (b)Integrated conductor (c)Vacuum Tubes (d)Robots</w:t>
      </w:r>
    </w:p>
    <w:p w:rsidR="002E4CCF" w:rsidRDefault="002E4CCF" w:rsidP="00057CF9">
      <w:pPr>
        <w:pStyle w:val="ListParagraph"/>
        <w:numPr>
          <w:ilvl w:val="0"/>
          <w:numId w:val="6"/>
        </w:numPr>
        <w:tabs>
          <w:tab w:val="left" w:pos="90"/>
        </w:tabs>
        <w:spacing w:after="0"/>
        <w:rPr>
          <w:sz w:val="28"/>
          <w:szCs w:val="28"/>
        </w:rPr>
      </w:pPr>
      <w:r>
        <w:rPr>
          <w:sz w:val="28"/>
          <w:szCs w:val="28"/>
        </w:rPr>
        <w:t>_____________ is the branch of computer science that deals with making computers behave like humans. (a)artificial network (b)artificial computers (c)artificial intelligence (d)artificial integrator</w:t>
      </w:r>
    </w:p>
    <w:p w:rsidR="002E4CCF" w:rsidRPr="002E4CCF" w:rsidRDefault="002E4CCF" w:rsidP="002E4CCF">
      <w:pPr>
        <w:tabs>
          <w:tab w:val="left" w:pos="90"/>
        </w:tabs>
        <w:spacing w:after="0"/>
        <w:ind w:left="90"/>
        <w:rPr>
          <w:b/>
          <w:sz w:val="28"/>
          <w:szCs w:val="28"/>
        </w:rPr>
      </w:pPr>
      <w:r>
        <w:rPr>
          <w:b/>
          <w:sz w:val="28"/>
          <w:szCs w:val="28"/>
        </w:rPr>
        <w:t>Fill in the gaps</w:t>
      </w:r>
    </w:p>
    <w:p w:rsidR="002E4CCF" w:rsidRDefault="002E4CCF" w:rsidP="00057CF9">
      <w:pPr>
        <w:pStyle w:val="ListParagraph"/>
        <w:numPr>
          <w:ilvl w:val="0"/>
          <w:numId w:val="6"/>
        </w:numPr>
        <w:tabs>
          <w:tab w:val="left" w:pos="90"/>
        </w:tabs>
        <w:spacing w:after="0"/>
        <w:rPr>
          <w:sz w:val="28"/>
          <w:szCs w:val="28"/>
        </w:rPr>
      </w:pPr>
      <w:r>
        <w:rPr>
          <w:sz w:val="28"/>
          <w:szCs w:val="28"/>
        </w:rPr>
        <w:t>The Microsoft was invented by ________________</w:t>
      </w:r>
    </w:p>
    <w:p w:rsidR="002E4CCF" w:rsidRDefault="002E4CCF" w:rsidP="00057CF9">
      <w:pPr>
        <w:pStyle w:val="ListParagraph"/>
        <w:numPr>
          <w:ilvl w:val="0"/>
          <w:numId w:val="6"/>
        </w:numPr>
        <w:tabs>
          <w:tab w:val="left" w:pos="90"/>
        </w:tabs>
        <w:spacing w:after="0"/>
        <w:rPr>
          <w:sz w:val="28"/>
          <w:szCs w:val="28"/>
        </w:rPr>
      </w:pPr>
      <w:r>
        <w:rPr>
          <w:sz w:val="28"/>
          <w:szCs w:val="28"/>
        </w:rPr>
        <w:t>Facebook was invented by ____________________________.</w:t>
      </w:r>
    </w:p>
    <w:p w:rsidR="002E4CCF" w:rsidRDefault="002E4CCF" w:rsidP="00057CF9">
      <w:pPr>
        <w:pStyle w:val="ListParagraph"/>
        <w:numPr>
          <w:ilvl w:val="0"/>
          <w:numId w:val="6"/>
        </w:numPr>
        <w:tabs>
          <w:tab w:val="left" w:pos="90"/>
        </w:tabs>
        <w:spacing w:after="0"/>
        <w:rPr>
          <w:sz w:val="28"/>
          <w:szCs w:val="28"/>
        </w:rPr>
      </w:pPr>
      <w:r>
        <w:rPr>
          <w:sz w:val="28"/>
          <w:szCs w:val="28"/>
        </w:rPr>
        <w:t>EDVAV means ________________________________________________________</w:t>
      </w:r>
    </w:p>
    <w:p w:rsidR="002E4CCF" w:rsidRDefault="002E4CCF" w:rsidP="00057CF9">
      <w:pPr>
        <w:pStyle w:val="ListParagraph"/>
        <w:numPr>
          <w:ilvl w:val="0"/>
          <w:numId w:val="6"/>
        </w:numPr>
        <w:tabs>
          <w:tab w:val="left" w:pos="90"/>
        </w:tabs>
        <w:spacing w:after="0"/>
        <w:rPr>
          <w:sz w:val="28"/>
          <w:szCs w:val="28"/>
        </w:rPr>
      </w:pPr>
      <w:r>
        <w:rPr>
          <w:sz w:val="28"/>
          <w:szCs w:val="28"/>
        </w:rPr>
        <w:t>Artificial Intelligence was coined in _________________________ by ________________.</w:t>
      </w:r>
    </w:p>
    <w:p w:rsidR="002E4CCF" w:rsidRDefault="002E4CCF" w:rsidP="00057CF9">
      <w:pPr>
        <w:pStyle w:val="ListParagraph"/>
        <w:numPr>
          <w:ilvl w:val="0"/>
          <w:numId w:val="6"/>
        </w:numPr>
        <w:tabs>
          <w:tab w:val="left" w:pos="90"/>
        </w:tabs>
        <w:spacing w:after="0"/>
        <w:rPr>
          <w:sz w:val="28"/>
          <w:szCs w:val="28"/>
        </w:rPr>
      </w:pPr>
      <w:r>
        <w:rPr>
          <w:sz w:val="28"/>
          <w:szCs w:val="28"/>
        </w:rPr>
        <w:t>DOS means ________________________________________________________</w:t>
      </w:r>
    </w:p>
    <w:p w:rsidR="002E4CCF" w:rsidRDefault="002E4CCF" w:rsidP="002E4CCF">
      <w:pPr>
        <w:pStyle w:val="ListParagraph"/>
        <w:tabs>
          <w:tab w:val="left" w:pos="90"/>
        </w:tabs>
        <w:spacing w:after="0"/>
        <w:ind w:left="450"/>
        <w:jc w:val="center"/>
        <w:rPr>
          <w:b/>
          <w:sz w:val="28"/>
          <w:szCs w:val="28"/>
        </w:rPr>
      </w:pPr>
      <w:r>
        <w:rPr>
          <w:b/>
          <w:sz w:val="28"/>
          <w:szCs w:val="28"/>
        </w:rPr>
        <w:t>THEORY</w:t>
      </w:r>
    </w:p>
    <w:p w:rsidR="002E4CCF" w:rsidRPr="002E4CCF" w:rsidRDefault="002E4CCF" w:rsidP="002E4CCF">
      <w:pPr>
        <w:pStyle w:val="ListParagraph"/>
        <w:tabs>
          <w:tab w:val="left" w:pos="90"/>
        </w:tabs>
        <w:spacing w:after="0"/>
        <w:ind w:left="450"/>
        <w:rPr>
          <w:b/>
          <w:sz w:val="28"/>
          <w:szCs w:val="28"/>
        </w:rPr>
      </w:pPr>
      <w:r>
        <w:rPr>
          <w:b/>
          <w:sz w:val="28"/>
          <w:szCs w:val="28"/>
        </w:rPr>
        <w:t>Answer any 3 questions.</w:t>
      </w:r>
    </w:p>
    <w:p w:rsidR="002E4CCF" w:rsidRDefault="002E4CCF" w:rsidP="002E4CCF">
      <w:pPr>
        <w:pStyle w:val="ListParagraph"/>
        <w:numPr>
          <w:ilvl w:val="0"/>
          <w:numId w:val="7"/>
        </w:numPr>
        <w:tabs>
          <w:tab w:val="left" w:pos="90"/>
        </w:tabs>
        <w:spacing w:after="0"/>
        <w:rPr>
          <w:sz w:val="28"/>
          <w:szCs w:val="28"/>
        </w:rPr>
      </w:pPr>
      <w:r>
        <w:rPr>
          <w:sz w:val="28"/>
          <w:szCs w:val="28"/>
        </w:rPr>
        <w:t>List the generations of computers and their years of development.</w:t>
      </w:r>
    </w:p>
    <w:p w:rsidR="002E4CCF" w:rsidRPr="00967A4A" w:rsidRDefault="00967A4A" w:rsidP="00967A4A">
      <w:pPr>
        <w:tabs>
          <w:tab w:val="left" w:pos="90"/>
        </w:tabs>
        <w:spacing w:after="0"/>
        <w:ind w:left="90"/>
        <w:rPr>
          <w:sz w:val="28"/>
          <w:szCs w:val="28"/>
        </w:rPr>
      </w:pPr>
      <w:r>
        <w:rPr>
          <w:sz w:val="28"/>
          <w:szCs w:val="28"/>
        </w:rPr>
        <w:t xml:space="preserve">b. </w:t>
      </w:r>
      <w:r w:rsidR="002E4CCF" w:rsidRPr="00967A4A">
        <w:rPr>
          <w:sz w:val="28"/>
          <w:szCs w:val="28"/>
        </w:rPr>
        <w:t>Write one example of first generation computers.</w:t>
      </w:r>
    </w:p>
    <w:p w:rsidR="002E4CCF" w:rsidRDefault="002E4CCF" w:rsidP="002E4CCF">
      <w:pPr>
        <w:pStyle w:val="ListParagraph"/>
        <w:numPr>
          <w:ilvl w:val="0"/>
          <w:numId w:val="7"/>
        </w:numPr>
        <w:tabs>
          <w:tab w:val="left" w:pos="90"/>
        </w:tabs>
        <w:spacing w:after="0"/>
        <w:rPr>
          <w:sz w:val="28"/>
          <w:szCs w:val="28"/>
        </w:rPr>
      </w:pPr>
      <w:r>
        <w:rPr>
          <w:sz w:val="28"/>
          <w:szCs w:val="28"/>
        </w:rPr>
        <w:t>List the classification of computers based on:</w:t>
      </w:r>
    </w:p>
    <w:p w:rsidR="00EC2DD4" w:rsidRDefault="00EC2DD4" w:rsidP="00EC2DD4">
      <w:pPr>
        <w:pStyle w:val="ListParagraph"/>
        <w:numPr>
          <w:ilvl w:val="0"/>
          <w:numId w:val="8"/>
        </w:numPr>
        <w:tabs>
          <w:tab w:val="left" w:pos="90"/>
        </w:tabs>
        <w:spacing w:after="0"/>
        <w:rPr>
          <w:sz w:val="28"/>
          <w:szCs w:val="28"/>
        </w:rPr>
      </w:pPr>
      <w:r>
        <w:rPr>
          <w:sz w:val="28"/>
          <w:szCs w:val="28"/>
        </w:rPr>
        <w:t>Type</w:t>
      </w:r>
    </w:p>
    <w:p w:rsidR="00EC2DD4" w:rsidRDefault="00EC2DD4" w:rsidP="00EC2DD4">
      <w:pPr>
        <w:pStyle w:val="ListParagraph"/>
        <w:numPr>
          <w:ilvl w:val="0"/>
          <w:numId w:val="8"/>
        </w:numPr>
        <w:tabs>
          <w:tab w:val="left" w:pos="90"/>
        </w:tabs>
        <w:spacing w:after="0"/>
        <w:rPr>
          <w:sz w:val="28"/>
          <w:szCs w:val="28"/>
        </w:rPr>
      </w:pPr>
      <w:r>
        <w:rPr>
          <w:sz w:val="28"/>
          <w:szCs w:val="28"/>
        </w:rPr>
        <w:t>Size</w:t>
      </w:r>
    </w:p>
    <w:p w:rsidR="00EC2DD4" w:rsidRDefault="00EC2DD4" w:rsidP="00EC2DD4">
      <w:pPr>
        <w:pStyle w:val="ListParagraph"/>
        <w:numPr>
          <w:ilvl w:val="0"/>
          <w:numId w:val="8"/>
        </w:numPr>
        <w:tabs>
          <w:tab w:val="left" w:pos="90"/>
        </w:tabs>
        <w:spacing w:after="0"/>
        <w:rPr>
          <w:sz w:val="28"/>
          <w:szCs w:val="28"/>
        </w:rPr>
      </w:pPr>
      <w:r>
        <w:rPr>
          <w:sz w:val="28"/>
          <w:szCs w:val="28"/>
        </w:rPr>
        <w:t xml:space="preserve">Purpose </w:t>
      </w:r>
    </w:p>
    <w:p w:rsidR="002E4CCF" w:rsidRPr="00967A4A" w:rsidRDefault="00967A4A" w:rsidP="00967A4A">
      <w:pPr>
        <w:tabs>
          <w:tab w:val="left" w:pos="90"/>
        </w:tabs>
        <w:spacing w:after="0"/>
        <w:rPr>
          <w:sz w:val="28"/>
          <w:szCs w:val="28"/>
        </w:rPr>
      </w:pPr>
      <w:r>
        <w:rPr>
          <w:sz w:val="28"/>
          <w:szCs w:val="28"/>
        </w:rPr>
        <w:t xml:space="preserve">  b. </w:t>
      </w:r>
      <w:r w:rsidR="002E4CCF" w:rsidRPr="00967A4A">
        <w:rPr>
          <w:sz w:val="28"/>
          <w:szCs w:val="28"/>
        </w:rPr>
        <w:t>List two early counting devices.</w:t>
      </w:r>
    </w:p>
    <w:p w:rsidR="002E4CCF" w:rsidRDefault="002E4CCF" w:rsidP="002E4CCF">
      <w:pPr>
        <w:pStyle w:val="ListParagraph"/>
        <w:numPr>
          <w:ilvl w:val="0"/>
          <w:numId w:val="7"/>
        </w:numPr>
        <w:tabs>
          <w:tab w:val="left" w:pos="90"/>
        </w:tabs>
        <w:spacing w:after="0"/>
        <w:rPr>
          <w:sz w:val="28"/>
          <w:szCs w:val="28"/>
        </w:rPr>
      </w:pPr>
      <w:r>
        <w:rPr>
          <w:sz w:val="28"/>
          <w:szCs w:val="28"/>
        </w:rPr>
        <w:lastRenderedPageBreak/>
        <w:t>Define digitalization</w:t>
      </w:r>
    </w:p>
    <w:p w:rsidR="002E4CCF" w:rsidRPr="00967A4A" w:rsidRDefault="00967A4A" w:rsidP="00967A4A">
      <w:pPr>
        <w:tabs>
          <w:tab w:val="left" w:pos="90"/>
        </w:tabs>
        <w:spacing w:after="0"/>
        <w:ind w:left="90"/>
        <w:rPr>
          <w:sz w:val="28"/>
          <w:szCs w:val="28"/>
        </w:rPr>
      </w:pPr>
      <w:r>
        <w:rPr>
          <w:sz w:val="28"/>
          <w:szCs w:val="28"/>
        </w:rPr>
        <w:t xml:space="preserve">b. </w:t>
      </w:r>
      <w:r w:rsidR="002E4CCF" w:rsidRPr="00967A4A">
        <w:rPr>
          <w:sz w:val="28"/>
          <w:szCs w:val="28"/>
        </w:rPr>
        <w:t xml:space="preserve">Write </w:t>
      </w:r>
      <w:r w:rsidR="00EC2DD4" w:rsidRPr="00967A4A">
        <w:rPr>
          <w:sz w:val="28"/>
          <w:szCs w:val="28"/>
        </w:rPr>
        <w:t>the acronyms for t</w:t>
      </w:r>
      <w:r w:rsidR="002E4CCF" w:rsidRPr="00967A4A">
        <w:rPr>
          <w:sz w:val="28"/>
          <w:szCs w:val="28"/>
        </w:rPr>
        <w:t>he following abbreviations</w:t>
      </w:r>
    </w:p>
    <w:p w:rsidR="00EC2DD4" w:rsidRDefault="00EC2DD4" w:rsidP="00EC2DD4">
      <w:pPr>
        <w:pStyle w:val="ListParagraph"/>
        <w:numPr>
          <w:ilvl w:val="0"/>
          <w:numId w:val="9"/>
        </w:numPr>
        <w:tabs>
          <w:tab w:val="left" w:pos="90"/>
        </w:tabs>
        <w:spacing w:after="0"/>
        <w:rPr>
          <w:sz w:val="28"/>
          <w:szCs w:val="28"/>
        </w:rPr>
      </w:pPr>
      <w:r>
        <w:rPr>
          <w:sz w:val="28"/>
          <w:szCs w:val="28"/>
        </w:rPr>
        <w:t>PDP</w:t>
      </w:r>
    </w:p>
    <w:p w:rsidR="00EC2DD4" w:rsidRDefault="00EC2DD4" w:rsidP="00EC2DD4">
      <w:pPr>
        <w:pStyle w:val="ListParagraph"/>
        <w:numPr>
          <w:ilvl w:val="0"/>
          <w:numId w:val="9"/>
        </w:numPr>
        <w:tabs>
          <w:tab w:val="left" w:pos="90"/>
        </w:tabs>
        <w:spacing w:after="0"/>
        <w:rPr>
          <w:sz w:val="28"/>
          <w:szCs w:val="28"/>
        </w:rPr>
      </w:pPr>
      <w:r>
        <w:rPr>
          <w:sz w:val="28"/>
          <w:szCs w:val="28"/>
        </w:rPr>
        <w:t>RAM</w:t>
      </w:r>
    </w:p>
    <w:p w:rsidR="00EC2DD4" w:rsidRDefault="00EC2DD4" w:rsidP="00EC2DD4">
      <w:pPr>
        <w:pStyle w:val="ListParagraph"/>
        <w:numPr>
          <w:ilvl w:val="0"/>
          <w:numId w:val="9"/>
        </w:numPr>
        <w:tabs>
          <w:tab w:val="left" w:pos="90"/>
        </w:tabs>
        <w:spacing w:after="0"/>
        <w:rPr>
          <w:sz w:val="28"/>
          <w:szCs w:val="28"/>
        </w:rPr>
      </w:pPr>
      <w:r>
        <w:rPr>
          <w:sz w:val="28"/>
          <w:szCs w:val="28"/>
        </w:rPr>
        <w:t>ROM</w:t>
      </w:r>
    </w:p>
    <w:p w:rsidR="00EC2DD4" w:rsidRDefault="00EC2DD4" w:rsidP="00EC2DD4">
      <w:pPr>
        <w:pStyle w:val="ListParagraph"/>
        <w:numPr>
          <w:ilvl w:val="0"/>
          <w:numId w:val="9"/>
        </w:numPr>
        <w:tabs>
          <w:tab w:val="left" w:pos="90"/>
        </w:tabs>
        <w:spacing w:after="0"/>
        <w:rPr>
          <w:sz w:val="28"/>
          <w:szCs w:val="28"/>
        </w:rPr>
      </w:pPr>
      <w:r>
        <w:rPr>
          <w:sz w:val="28"/>
          <w:szCs w:val="28"/>
        </w:rPr>
        <w:t>PDA</w:t>
      </w:r>
    </w:p>
    <w:p w:rsidR="00EC2DD4" w:rsidRDefault="00EC2DD4" w:rsidP="00EC2DD4">
      <w:pPr>
        <w:pStyle w:val="ListParagraph"/>
        <w:numPr>
          <w:ilvl w:val="0"/>
          <w:numId w:val="9"/>
        </w:numPr>
        <w:tabs>
          <w:tab w:val="left" w:pos="90"/>
        </w:tabs>
        <w:spacing w:after="0"/>
        <w:rPr>
          <w:sz w:val="28"/>
          <w:szCs w:val="28"/>
        </w:rPr>
      </w:pPr>
      <w:r>
        <w:rPr>
          <w:sz w:val="28"/>
          <w:szCs w:val="28"/>
        </w:rPr>
        <w:t>GOOGLE</w:t>
      </w:r>
    </w:p>
    <w:p w:rsidR="00EC2DD4" w:rsidRDefault="00EC2DD4" w:rsidP="00EC2DD4">
      <w:pPr>
        <w:pStyle w:val="ListParagraph"/>
        <w:numPr>
          <w:ilvl w:val="0"/>
          <w:numId w:val="9"/>
        </w:numPr>
        <w:tabs>
          <w:tab w:val="left" w:pos="90"/>
        </w:tabs>
        <w:spacing w:after="0"/>
        <w:rPr>
          <w:sz w:val="28"/>
          <w:szCs w:val="28"/>
        </w:rPr>
      </w:pPr>
      <w:r>
        <w:rPr>
          <w:sz w:val="28"/>
          <w:szCs w:val="28"/>
        </w:rPr>
        <w:t>GUI</w:t>
      </w:r>
    </w:p>
    <w:p w:rsidR="002E4CCF" w:rsidRDefault="002E4CCF" w:rsidP="002E4CCF">
      <w:pPr>
        <w:pStyle w:val="ListParagraph"/>
        <w:numPr>
          <w:ilvl w:val="0"/>
          <w:numId w:val="7"/>
        </w:numPr>
        <w:tabs>
          <w:tab w:val="left" w:pos="90"/>
        </w:tabs>
        <w:spacing w:after="0"/>
        <w:rPr>
          <w:sz w:val="28"/>
          <w:szCs w:val="28"/>
        </w:rPr>
      </w:pPr>
      <w:r>
        <w:rPr>
          <w:sz w:val="28"/>
          <w:szCs w:val="28"/>
        </w:rPr>
        <w:t xml:space="preserve">Define data </w:t>
      </w:r>
    </w:p>
    <w:p w:rsidR="002E4CCF" w:rsidRPr="00967A4A" w:rsidRDefault="00967A4A" w:rsidP="00967A4A">
      <w:pPr>
        <w:tabs>
          <w:tab w:val="left" w:pos="90"/>
        </w:tabs>
        <w:spacing w:after="0"/>
        <w:ind w:left="90"/>
        <w:rPr>
          <w:sz w:val="28"/>
          <w:szCs w:val="28"/>
        </w:rPr>
      </w:pPr>
      <w:r>
        <w:rPr>
          <w:sz w:val="28"/>
          <w:szCs w:val="28"/>
        </w:rPr>
        <w:t xml:space="preserve">b. </w:t>
      </w:r>
      <w:r w:rsidR="002E4CCF" w:rsidRPr="00967A4A">
        <w:rPr>
          <w:sz w:val="28"/>
          <w:szCs w:val="28"/>
        </w:rPr>
        <w:t>Define information</w:t>
      </w:r>
    </w:p>
    <w:p w:rsidR="002E4CCF" w:rsidRPr="00967A4A" w:rsidRDefault="00967A4A" w:rsidP="00967A4A">
      <w:pPr>
        <w:tabs>
          <w:tab w:val="left" w:pos="90"/>
        </w:tabs>
        <w:spacing w:after="0"/>
        <w:rPr>
          <w:sz w:val="28"/>
          <w:szCs w:val="28"/>
        </w:rPr>
      </w:pPr>
      <w:r>
        <w:rPr>
          <w:sz w:val="28"/>
          <w:szCs w:val="28"/>
        </w:rPr>
        <w:t xml:space="preserve">  c. </w:t>
      </w:r>
      <w:r w:rsidR="002E4CCF" w:rsidRPr="00967A4A">
        <w:rPr>
          <w:sz w:val="28"/>
          <w:szCs w:val="28"/>
        </w:rPr>
        <w:t>Identify the two ways of handling data and give two examples each</w:t>
      </w:r>
    </w:p>
    <w:p w:rsidR="002E4CCF" w:rsidRDefault="002E4CCF" w:rsidP="002E4CCF">
      <w:pPr>
        <w:pStyle w:val="ListParagraph"/>
        <w:numPr>
          <w:ilvl w:val="0"/>
          <w:numId w:val="7"/>
        </w:numPr>
        <w:tabs>
          <w:tab w:val="left" w:pos="90"/>
        </w:tabs>
        <w:spacing w:after="0"/>
        <w:rPr>
          <w:sz w:val="28"/>
          <w:szCs w:val="28"/>
        </w:rPr>
      </w:pPr>
      <w:r>
        <w:rPr>
          <w:sz w:val="28"/>
          <w:szCs w:val="28"/>
        </w:rPr>
        <w:t>Define ICT</w:t>
      </w:r>
    </w:p>
    <w:p w:rsidR="002E4CCF" w:rsidRPr="00967A4A" w:rsidRDefault="002E4CCF" w:rsidP="00967A4A">
      <w:pPr>
        <w:pStyle w:val="ListParagraph"/>
        <w:numPr>
          <w:ilvl w:val="0"/>
          <w:numId w:val="26"/>
        </w:numPr>
        <w:tabs>
          <w:tab w:val="left" w:pos="90"/>
        </w:tabs>
        <w:spacing w:after="0"/>
        <w:rPr>
          <w:sz w:val="28"/>
          <w:szCs w:val="28"/>
        </w:rPr>
      </w:pPr>
      <w:r w:rsidRPr="00967A4A">
        <w:rPr>
          <w:sz w:val="28"/>
          <w:szCs w:val="28"/>
        </w:rPr>
        <w:t>Outline four uses of ICT</w:t>
      </w:r>
    </w:p>
    <w:p w:rsidR="002E4CCF" w:rsidRDefault="002E4CCF" w:rsidP="00967A4A">
      <w:pPr>
        <w:pStyle w:val="ListParagraph"/>
        <w:numPr>
          <w:ilvl w:val="0"/>
          <w:numId w:val="26"/>
        </w:numPr>
        <w:tabs>
          <w:tab w:val="left" w:pos="90"/>
        </w:tabs>
        <w:spacing w:after="0"/>
        <w:rPr>
          <w:sz w:val="28"/>
          <w:szCs w:val="28"/>
        </w:rPr>
      </w:pPr>
      <w:r>
        <w:rPr>
          <w:sz w:val="28"/>
          <w:szCs w:val="28"/>
        </w:rPr>
        <w:t>Identify five impacts of ICT on the society.</w:t>
      </w:r>
    </w:p>
    <w:p w:rsidR="00DD583E" w:rsidRDefault="00DD583E" w:rsidP="00DD583E">
      <w:pPr>
        <w:tabs>
          <w:tab w:val="left" w:pos="90"/>
        </w:tabs>
        <w:spacing w:after="0"/>
        <w:rPr>
          <w:sz w:val="28"/>
          <w:szCs w:val="28"/>
        </w:rPr>
      </w:pPr>
    </w:p>
    <w:p w:rsidR="00DD583E" w:rsidRDefault="00DD583E" w:rsidP="00DD583E">
      <w:pPr>
        <w:tabs>
          <w:tab w:val="left" w:pos="90"/>
        </w:tabs>
        <w:spacing w:after="0"/>
        <w:rPr>
          <w:sz w:val="28"/>
          <w:szCs w:val="28"/>
        </w:rPr>
      </w:pPr>
    </w:p>
    <w:p w:rsidR="00DD583E" w:rsidRDefault="000B061F" w:rsidP="00DD583E">
      <w:pPr>
        <w:tabs>
          <w:tab w:val="left" w:pos="90"/>
        </w:tabs>
        <w:spacing w:after="0"/>
        <w:jc w:val="both"/>
        <w:rPr>
          <w:sz w:val="28"/>
          <w:szCs w:val="28"/>
        </w:rPr>
      </w:pPr>
      <w:r>
        <w:pict>
          <v:rect id="_x0000_s1051" style="position:absolute;left:0;text-align:left;margin-left:27.4pt;margin-top:18.8pt;width:7in;height:46.85pt;z-index:251676672" filled="f" strokecolor="black [3213]" strokeweight="1pt"/>
        </w:pict>
      </w:r>
      <w:r>
        <w:pict>
          <v:rect id="_x0000_s1050" style="position:absolute;left:0;text-align:left;margin-left:26.6pt;margin-top:18.8pt;width:7in;height:106.8pt;z-index:251675648" filled="f" strokecolor="black [3213]" strokeweight="2.25pt"/>
        </w:pict>
      </w:r>
    </w:p>
    <w:p w:rsidR="00DD583E" w:rsidRDefault="00DD583E" w:rsidP="00DD583E">
      <w:pPr>
        <w:tabs>
          <w:tab w:val="left" w:pos="90"/>
        </w:tabs>
        <w:spacing w:after="0"/>
        <w:jc w:val="center"/>
        <w:rPr>
          <w:b/>
          <w:sz w:val="28"/>
          <w:szCs w:val="28"/>
        </w:rPr>
      </w:pPr>
      <w:r w:rsidRPr="002416CA">
        <w:rPr>
          <w:b/>
          <w:sz w:val="40"/>
          <w:szCs w:val="28"/>
        </w:rPr>
        <w:t>PATFIN HIGH SCHOOL, AKESAN, LAGOS STATE</w:t>
      </w:r>
      <w:r>
        <w:rPr>
          <w:b/>
          <w:sz w:val="28"/>
          <w:szCs w:val="28"/>
        </w:rPr>
        <w:t>.</w:t>
      </w:r>
    </w:p>
    <w:p w:rsidR="00DD583E" w:rsidRDefault="000B061F" w:rsidP="00DD583E">
      <w:pPr>
        <w:tabs>
          <w:tab w:val="left" w:pos="90"/>
        </w:tabs>
        <w:spacing w:after="0"/>
        <w:ind w:left="-180" w:firstLine="180"/>
        <w:rPr>
          <w:b/>
          <w:sz w:val="28"/>
          <w:szCs w:val="28"/>
        </w:rPr>
      </w:pPr>
      <w:r>
        <w:pict>
          <v:rect id="_x0000_s1052" style="position:absolute;left:0;text-align:left;margin-left:26.6pt;margin-top:17.9pt;width:7in;height:41pt;z-index:251677696" filled="f" strokecolor="black [3213]" strokeweight="1pt"/>
        </w:pict>
      </w:r>
      <w:r w:rsidR="00DD583E">
        <w:rPr>
          <w:b/>
          <w:sz w:val="28"/>
          <w:szCs w:val="28"/>
        </w:rPr>
        <w:tab/>
      </w:r>
      <w:r w:rsidR="00DD583E">
        <w:rPr>
          <w:b/>
          <w:sz w:val="28"/>
          <w:szCs w:val="28"/>
        </w:rPr>
        <w:tab/>
      </w:r>
      <w:r w:rsidR="00DD583E">
        <w:rPr>
          <w:b/>
          <w:sz w:val="28"/>
          <w:szCs w:val="28"/>
        </w:rPr>
        <w:tab/>
      </w:r>
      <w:r w:rsidR="00DD583E">
        <w:rPr>
          <w:b/>
          <w:sz w:val="28"/>
          <w:szCs w:val="28"/>
        </w:rPr>
        <w:tab/>
      </w:r>
      <w:r w:rsidR="00DD583E">
        <w:rPr>
          <w:b/>
          <w:sz w:val="28"/>
          <w:szCs w:val="28"/>
        </w:rPr>
        <w:tab/>
      </w:r>
      <w:r w:rsidR="0065639B">
        <w:rPr>
          <w:b/>
          <w:sz w:val="28"/>
          <w:szCs w:val="28"/>
        </w:rPr>
        <w:t>FIRST</w:t>
      </w:r>
      <w:r w:rsidR="00DD583E">
        <w:rPr>
          <w:b/>
          <w:sz w:val="28"/>
          <w:szCs w:val="28"/>
        </w:rPr>
        <w:t xml:space="preserve"> TERM EXAMINATION [2019 / 2020]  </w:t>
      </w:r>
    </w:p>
    <w:p w:rsidR="00DD583E" w:rsidRDefault="00DD583E" w:rsidP="00DD583E">
      <w:pPr>
        <w:tabs>
          <w:tab w:val="left" w:pos="90"/>
        </w:tabs>
        <w:spacing w:after="0"/>
        <w:ind w:firstLine="720"/>
        <w:rPr>
          <w:b/>
          <w:sz w:val="28"/>
          <w:szCs w:val="28"/>
        </w:rPr>
      </w:pPr>
      <w:r>
        <w:rPr>
          <w:b/>
          <w:sz w:val="28"/>
          <w:szCs w:val="28"/>
        </w:rPr>
        <w:t>CLASS: S. S. S. 1</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rsidR="00DD583E" w:rsidRDefault="00DD583E" w:rsidP="00DD583E">
      <w:pPr>
        <w:tabs>
          <w:tab w:val="left" w:pos="90"/>
        </w:tabs>
        <w:spacing w:after="0"/>
        <w:ind w:right="-360" w:firstLine="720"/>
        <w:rPr>
          <w:b/>
          <w:sz w:val="28"/>
          <w:szCs w:val="28"/>
        </w:rPr>
      </w:pPr>
      <w:r>
        <w:rPr>
          <w:b/>
          <w:sz w:val="28"/>
          <w:szCs w:val="28"/>
        </w:rPr>
        <w:t>NAME:  ______________________________________</w:t>
      </w:r>
      <w:r>
        <w:rPr>
          <w:b/>
          <w:sz w:val="28"/>
          <w:szCs w:val="28"/>
        </w:rPr>
        <w:tab/>
        <w:t xml:space="preserve">     SUBJECT:  Biology</w:t>
      </w:r>
    </w:p>
    <w:p w:rsidR="00DD583E" w:rsidRDefault="000B061F" w:rsidP="00DD583E">
      <w:pPr>
        <w:tabs>
          <w:tab w:val="left" w:pos="90"/>
        </w:tabs>
        <w:spacing w:after="0"/>
        <w:ind w:right="180" w:firstLine="720"/>
        <w:rPr>
          <w:b/>
          <w:sz w:val="28"/>
          <w:szCs w:val="28"/>
        </w:rPr>
      </w:pPr>
      <w:r>
        <w:pict>
          <v:rect id="_x0000_s1053" style="position:absolute;left:0;text-align:left;margin-left:27.4pt;margin-top:-.05pt;width:7in;height:18.95pt;z-index:251678720" filled="f" strokecolor="black [3213]" strokeweight="1pt"/>
        </w:pict>
      </w:r>
      <w:r w:rsidR="00DD583E">
        <w:rPr>
          <w:b/>
          <w:sz w:val="28"/>
          <w:szCs w:val="28"/>
        </w:rPr>
        <w:t xml:space="preserve">INSTRUCTION: ANSWER ALL QUESTIONS                            DURATION: 1 Hour 3o </w:t>
      </w:r>
      <w:proofErr w:type="spellStart"/>
      <w:r w:rsidR="00DD583E">
        <w:rPr>
          <w:b/>
          <w:sz w:val="28"/>
          <w:szCs w:val="28"/>
        </w:rPr>
        <w:t>mins</w:t>
      </w:r>
      <w:proofErr w:type="spellEnd"/>
      <w:r w:rsidR="00DD583E">
        <w:rPr>
          <w:b/>
          <w:sz w:val="28"/>
          <w:szCs w:val="28"/>
        </w:rPr>
        <w:t xml:space="preserve"> </w:t>
      </w:r>
    </w:p>
    <w:p w:rsidR="00DD583E" w:rsidRDefault="00DD583E" w:rsidP="00DD583E">
      <w:pPr>
        <w:pStyle w:val="ListParagraph"/>
        <w:numPr>
          <w:ilvl w:val="0"/>
          <w:numId w:val="11"/>
        </w:numPr>
        <w:tabs>
          <w:tab w:val="left" w:pos="90"/>
        </w:tabs>
        <w:spacing w:after="0"/>
        <w:rPr>
          <w:sz w:val="28"/>
          <w:szCs w:val="28"/>
        </w:rPr>
      </w:pPr>
      <w:r>
        <w:rPr>
          <w:sz w:val="28"/>
          <w:szCs w:val="28"/>
        </w:rPr>
        <w:t>The scientific name of rice is ________________. (a)</w:t>
      </w:r>
      <w:proofErr w:type="spellStart"/>
      <w:r>
        <w:rPr>
          <w:sz w:val="28"/>
          <w:szCs w:val="28"/>
        </w:rPr>
        <w:t>Canis</w:t>
      </w:r>
      <w:proofErr w:type="spellEnd"/>
      <w:r>
        <w:rPr>
          <w:sz w:val="28"/>
          <w:szCs w:val="28"/>
        </w:rPr>
        <w:t xml:space="preserve"> </w:t>
      </w:r>
      <w:proofErr w:type="spellStart"/>
      <w:r>
        <w:rPr>
          <w:sz w:val="28"/>
          <w:szCs w:val="28"/>
        </w:rPr>
        <w:t>domestica</w:t>
      </w:r>
      <w:proofErr w:type="spellEnd"/>
      <w:r>
        <w:rPr>
          <w:sz w:val="28"/>
          <w:szCs w:val="28"/>
        </w:rPr>
        <w:t xml:space="preserve"> (b)</w:t>
      </w:r>
      <w:proofErr w:type="spellStart"/>
      <w:r>
        <w:rPr>
          <w:sz w:val="28"/>
          <w:szCs w:val="28"/>
        </w:rPr>
        <w:t>Carica</w:t>
      </w:r>
      <w:proofErr w:type="spellEnd"/>
      <w:r>
        <w:rPr>
          <w:sz w:val="28"/>
          <w:szCs w:val="28"/>
        </w:rPr>
        <w:t xml:space="preserve"> Papaya (c)</w:t>
      </w:r>
      <w:proofErr w:type="spellStart"/>
      <w:r>
        <w:rPr>
          <w:sz w:val="28"/>
          <w:szCs w:val="28"/>
        </w:rPr>
        <w:t>Oryza</w:t>
      </w:r>
      <w:proofErr w:type="spellEnd"/>
      <w:r>
        <w:rPr>
          <w:sz w:val="28"/>
          <w:szCs w:val="28"/>
        </w:rPr>
        <w:t xml:space="preserve"> Sativa (d)Cacao</w:t>
      </w:r>
    </w:p>
    <w:p w:rsidR="00DD583E" w:rsidRDefault="00DD583E" w:rsidP="00DD583E">
      <w:pPr>
        <w:pStyle w:val="ListParagraph"/>
        <w:numPr>
          <w:ilvl w:val="0"/>
          <w:numId w:val="11"/>
        </w:numPr>
        <w:tabs>
          <w:tab w:val="left" w:pos="90"/>
        </w:tabs>
        <w:spacing w:after="0"/>
        <w:rPr>
          <w:sz w:val="28"/>
          <w:szCs w:val="28"/>
        </w:rPr>
      </w:pPr>
      <w:r>
        <w:rPr>
          <w:sz w:val="28"/>
          <w:szCs w:val="28"/>
        </w:rPr>
        <w:t>___________ are microscopic in nature (a)Animals (b)Plants (c)Water (d)Virus</w:t>
      </w:r>
    </w:p>
    <w:p w:rsidR="00DD583E" w:rsidRDefault="00DD583E" w:rsidP="00DD583E">
      <w:pPr>
        <w:pStyle w:val="ListParagraph"/>
        <w:numPr>
          <w:ilvl w:val="0"/>
          <w:numId w:val="11"/>
        </w:numPr>
        <w:tabs>
          <w:tab w:val="left" w:pos="90"/>
        </w:tabs>
        <w:spacing w:after="0"/>
        <w:rPr>
          <w:sz w:val="28"/>
          <w:szCs w:val="28"/>
        </w:rPr>
      </w:pPr>
      <w:r>
        <w:rPr>
          <w:sz w:val="28"/>
          <w:szCs w:val="28"/>
        </w:rPr>
        <w:t>Living things are first split into _______________. (a)class (b)kingdom (c)species (d)fungi</w:t>
      </w:r>
    </w:p>
    <w:p w:rsidR="00DD583E" w:rsidRDefault="00DD583E" w:rsidP="00DD583E">
      <w:pPr>
        <w:pStyle w:val="ListParagraph"/>
        <w:numPr>
          <w:ilvl w:val="0"/>
          <w:numId w:val="11"/>
        </w:numPr>
        <w:tabs>
          <w:tab w:val="left" w:pos="90"/>
        </w:tabs>
        <w:spacing w:after="0"/>
        <w:rPr>
          <w:sz w:val="28"/>
          <w:szCs w:val="28"/>
        </w:rPr>
      </w:pPr>
      <w:r>
        <w:rPr>
          <w:sz w:val="28"/>
          <w:szCs w:val="28"/>
        </w:rPr>
        <w:t>The mode of feeding in animals is (a)heterotr</w:t>
      </w:r>
      <w:r w:rsidRPr="00DD583E">
        <w:rPr>
          <w:sz w:val="28"/>
          <w:szCs w:val="28"/>
        </w:rPr>
        <w:t xml:space="preserve">ophic </w:t>
      </w:r>
      <w:r>
        <w:rPr>
          <w:sz w:val="28"/>
          <w:szCs w:val="28"/>
        </w:rPr>
        <w:t xml:space="preserve"> (b)autotrophic (c)holozoic (d)nutrition</w:t>
      </w:r>
    </w:p>
    <w:p w:rsidR="00DD583E" w:rsidRDefault="00DD583E" w:rsidP="00DD583E">
      <w:pPr>
        <w:pStyle w:val="ListParagraph"/>
        <w:numPr>
          <w:ilvl w:val="0"/>
          <w:numId w:val="11"/>
        </w:numPr>
        <w:tabs>
          <w:tab w:val="left" w:pos="90"/>
        </w:tabs>
        <w:spacing w:after="0"/>
        <w:rPr>
          <w:sz w:val="28"/>
          <w:szCs w:val="28"/>
        </w:rPr>
      </w:pPr>
      <w:r>
        <w:rPr>
          <w:sz w:val="28"/>
          <w:szCs w:val="28"/>
        </w:rPr>
        <w:t>___________ is an irreversible increase in size or weight of an organism. (a)change (b)growth (c)respiration (d)observation</w:t>
      </w:r>
    </w:p>
    <w:p w:rsidR="00DD583E" w:rsidRDefault="00DD583E" w:rsidP="00DD583E">
      <w:pPr>
        <w:pStyle w:val="ListParagraph"/>
        <w:numPr>
          <w:ilvl w:val="0"/>
          <w:numId w:val="11"/>
        </w:numPr>
        <w:tabs>
          <w:tab w:val="left" w:pos="90"/>
        </w:tabs>
        <w:spacing w:after="0"/>
        <w:rPr>
          <w:sz w:val="28"/>
          <w:szCs w:val="28"/>
        </w:rPr>
      </w:pPr>
      <w:r w:rsidRPr="00DD583E">
        <w:rPr>
          <w:sz w:val="28"/>
          <w:szCs w:val="28"/>
        </w:rPr>
        <w:t xml:space="preserve">Biology is basically grouped into ______________ main </w:t>
      </w:r>
      <w:r>
        <w:rPr>
          <w:sz w:val="28"/>
          <w:szCs w:val="28"/>
        </w:rPr>
        <w:t xml:space="preserve">branches. (a)5 (b)4 (c)3 (d)2 </w:t>
      </w:r>
    </w:p>
    <w:p w:rsidR="00DD583E" w:rsidRDefault="00E267EF" w:rsidP="00DD583E">
      <w:pPr>
        <w:pStyle w:val="ListParagraph"/>
        <w:numPr>
          <w:ilvl w:val="0"/>
          <w:numId w:val="11"/>
        </w:numPr>
        <w:tabs>
          <w:tab w:val="left" w:pos="90"/>
        </w:tabs>
        <w:spacing w:after="0"/>
        <w:rPr>
          <w:sz w:val="28"/>
          <w:szCs w:val="28"/>
        </w:rPr>
      </w:pPr>
      <w:r>
        <w:rPr>
          <w:sz w:val="28"/>
          <w:szCs w:val="28"/>
        </w:rPr>
        <w:t>The first step in making enquiries about an object of thing under study in science is _________________. (a)Measurement (b)Experiment (c)Observation (d)Hypothesis</w:t>
      </w:r>
    </w:p>
    <w:p w:rsidR="00E267EF" w:rsidRDefault="00E267EF" w:rsidP="00DD583E">
      <w:pPr>
        <w:pStyle w:val="ListParagraph"/>
        <w:numPr>
          <w:ilvl w:val="0"/>
          <w:numId w:val="11"/>
        </w:numPr>
        <w:tabs>
          <w:tab w:val="left" w:pos="90"/>
        </w:tabs>
        <w:spacing w:after="0"/>
        <w:rPr>
          <w:sz w:val="28"/>
          <w:szCs w:val="28"/>
        </w:rPr>
      </w:pPr>
      <w:r>
        <w:rPr>
          <w:sz w:val="28"/>
          <w:szCs w:val="28"/>
        </w:rPr>
        <w:t>____________________ involves the study of external features of plants and animals. (a)morphology (b)Science (c)Agriculture (d)Biology</w:t>
      </w:r>
    </w:p>
    <w:p w:rsidR="00E267EF" w:rsidRDefault="00E267EF" w:rsidP="00DD583E">
      <w:pPr>
        <w:pStyle w:val="ListParagraph"/>
        <w:numPr>
          <w:ilvl w:val="0"/>
          <w:numId w:val="11"/>
        </w:numPr>
        <w:tabs>
          <w:tab w:val="left" w:pos="90"/>
        </w:tabs>
        <w:spacing w:after="0"/>
        <w:rPr>
          <w:sz w:val="28"/>
          <w:szCs w:val="28"/>
        </w:rPr>
      </w:pPr>
      <w:r>
        <w:rPr>
          <w:sz w:val="28"/>
          <w:szCs w:val="28"/>
        </w:rPr>
        <w:t>The term Biology is coined from two ___________ words. (a)</w:t>
      </w:r>
      <w:proofErr w:type="spellStart"/>
      <w:r>
        <w:rPr>
          <w:sz w:val="28"/>
          <w:szCs w:val="28"/>
        </w:rPr>
        <w:t>Latijn</w:t>
      </w:r>
      <w:proofErr w:type="spellEnd"/>
      <w:r>
        <w:rPr>
          <w:sz w:val="28"/>
          <w:szCs w:val="28"/>
        </w:rPr>
        <w:t xml:space="preserve"> (b)Spanish (c)Greek (d)German</w:t>
      </w:r>
    </w:p>
    <w:p w:rsidR="00E267EF" w:rsidRDefault="00E267EF" w:rsidP="00DD583E">
      <w:pPr>
        <w:pStyle w:val="ListParagraph"/>
        <w:numPr>
          <w:ilvl w:val="0"/>
          <w:numId w:val="11"/>
        </w:numPr>
        <w:tabs>
          <w:tab w:val="left" w:pos="90"/>
        </w:tabs>
        <w:spacing w:after="0"/>
        <w:rPr>
          <w:sz w:val="28"/>
          <w:szCs w:val="28"/>
        </w:rPr>
      </w:pPr>
      <w:r>
        <w:rPr>
          <w:sz w:val="28"/>
          <w:szCs w:val="28"/>
        </w:rPr>
        <w:t>There are _______ major groups used in classification of living things. (a)7 (b)8 (c)9 (d)10</w:t>
      </w:r>
    </w:p>
    <w:p w:rsidR="00E267EF" w:rsidRDefault="00E267EF" w:rsidP="00DD583E">
      <w:pPr>
        <w:pStyle w:val="ListParagraph"/>
        <w:numPr>
          <w:ilvl w:val="0"/>
          <w:numId w:val="11"/>
        </w:numPr>
        <w:tabs>
          <w:tab w:val="left" w:pos="90"/>
        </w:tabs>
        <w:spacing w:after="0"/>
        <w:rPr>
          <w:sz w:val="28"/>
          <w:szCs w:val="28"/>
        </w:rPr>
      </w:pPr>
      <w:r>
        <w:rPr>
          <w:sz w:val="28"/>
          <w:szCs w:val="28"/>
        </w:rPr>
        <w:lastRenderedPageBreak/>
        <w:t>Aves are _________________. (a)mammals (b)fishes (c)b9rds (d)virus</w:t>
      </w:r>
    </w:p>
    <w:p w:rsidR="00E267EF" w:rsidRDefault="00E267EF" w:rsidP="00DD583E">
      <w:pPr>
        <w:pStyle w:val="ListParagraph"/>
        <w:numPr>
          <w:ilvl w:val="0"/>
          <w:numId w:val="11"/>
        </w:numPr>
        <w:tabs>
          <w:tab w:val="left" w:pos="90"/>
        </w:tabs>
        <w:spacing w:after="0"/>
        <w:rPr>
          <w:sz w:val="28"/>
          <w:szCs w:val="28"/>
        </w:rPr>
      </w:pPr>
      <w:r>
        <w:rPr>
          <w:sz w:val="28"/>
          <w:szCs w:val="28"/>
        </w:rPr>
        <w:t>_____________ and d_________________ are examples of protozoa (a)Euglena, Mushroom (b)</w:t>
      </w:r>
      <w:proofErr w:type="spellStart"/>
      <w:r>
        <w:rPr>
          <w:sz w:val="28"/>
          <w:szCs w:val="28"/>
        </w:rPr>
        <w:t>Volvox</w:t>
      </w:r>
      <w:proofErr w:type="spellEnd"/>
      <w:r>
        <w:rPr>
          <w:sz w:val="28"/>
          <w:szCs w:val="28"/>
        </w:rPr>
        <w:t>, Moss (c)</w:t>
      </w:r>
      <w:r w:rsidR="00D42BCC">
        <w:rPr>
          <w:sz w:val="28"/>
          <w:szCs w:val="28"/>
        </w:rPr>
        <w:t>Paramecium</w:t>
      </w:r>
      <w:r>
        <w:rPr>
          <w:sz w:val="28"/>
          <w:szCs w:val="28"/>
        </w:rPr>
        <w:t xml:space="preserve">, </w:t>
      </w:r>
      <w:proofErr w:type="spellStart"/>
      <w:r>
        <w:rPr>
          <w:sz w:val="28"/>
          <w:szCs w:val="28"/>
        </w:rPr>
        <w:t>Rhizophus</w:t>
      </w:r>
      <w:proofErr w:type="spellEnd"/>
      <w:r>
        <w:rPr>
          <w:sz w:val="28"/>
          <w:szCs w:val="28"/>
        </w:rPr>
        <w:t xml:space="preserve"> (d)Amoeba, Param</w:t>
      </w:r>
      <w:r w:rsidR="00D42BCC">
        <w:rPr>
          <w:sz w:val="28"/>
          <w:szCs w:val="28"/>
        </w:rPr>
        <w:t xml:space="preserve">ecium </w:t>
      </w:r>
    </w:p>
    <w:p w:rsidR="00D42BCC" w:rsidRDefault="00D42BCC" w:rsidP="00DD583E">
      <w:pPr>
        <w:pStyle w:val="ListParagraph"/>
        <w:numPr>
          <w:ilvl w:val="0"/>
          <w:numId w:val="11"/>
        </w:numPr>
        <w:tabs>
          <w:tab w:val="left" w:pos="90"/>
        </w:tabs>
        <w:spacing w:after="0"/>
        <w:rPr>
          <w:sz w:val="28"/>
          <w:szCs w:val="28"/>
        </w:rPr>
      </w:pPr>
      <w:r>
        <w:rPr>
          <w:sz w:val="28"/>
          <w:szCs w:val="28"/>
        </w:rPr>
        <w:t>The Euglena uses ____________ for movement. (a)Eye spot (b)Flagellum (C)Nucleus (d)pellicle</w:t>
      </w:r>
    </w:p>
    <w:p w:rsidR="00D42BCC" w:rsidRDefault="00D42BCC" w:rsidP="00DD583E">
      <w:pPr>
        <w:pStyle w:val="ListParagraph"/>
        <w:numPr>
          <w:ilvl w:val="0"/>
          <w:numId w:val="11"/>
        </w:numPr>
        <w:tabs>
          <w:tab w:val="left" w:pos="90"/>
        </w:tabs>
        <w:spacing w:after="0"/>
        <w:rPr>
          <w:sz w:val="28"/>
          <w:szCs w:val="28"/>
        </w:rPr>
      </w:pPr>
      <w:r>
        <w:rPr>
          <w:sz w:val="28"/>
          <w:szCs w:val="28"/>
        </w:rPr>
        <w:t>The ______________ is an organism sharing both the characteristics of plants and animals. (a)euglena (b)amoeba (c)paramecium (d)none of the above</w:t>
      </w:r>
    </w:p>
    <w:p w:rsidR="00D42BCC" w:rsidRDefault="00D42BCC" w:rsidP="00D42BCC">
      <w:pPr>
        <w:pStyle w:val="ListParagraph"/>
        <w:numPr>
          <w:ilvl w:val="0"/>
          <w:numId w:val="11"/>
        </w:numPr>
        <w:tabs>
          <w:tab w:val="left" w:pos="90"/>
        </w:tabs>
        <w:spacing w:after="0"/>
        <w:rPr>
          <w:sz w:val="28"/>
          <w:szCs w:val="28"/>
        </w:rPr>
      </w:pPr>
      <w:r>
        <w:rPr>
          <w:sz w:val="28"/>
          <w:szCs w:val="28"/>
        </w:rPr>
        <w:t>Poikilothermic means ________________. (a)warm-blooded animals (b)cold-blooded animals (c)semi-cold blooded animals (d)none</w:t>
      </w:r>
    </w:p>
    <w:p w:rsidR="00D42BCC" w:rsidRDefault="00D42BCC" w:rsidP="00D42BCC">
      <w:pPr>
        <w:pStyle w:val="ListParagraph"/>
        <w:numPr>
          <w:ilvl w:val="0"/>
          <w:numId w:val="11"/>
        </w:numPr>
        <w:tabs>
          <w:tab w:val="left" w:pos="90"/>
        </w:tabs>
        <w:spacing w:after="0"/>
        <w:rPr>
          <w:sz w:val="28"/>
          <w:szCs w:val="28"/>
        </w:rPr>
      </w:pPr>
      <w:r>
        <w:rPr>
          <w:sz w:val="28"/>
          <w:szCs w:val="28"/>
        </w:rPr>
        <w:t>_______________ us an example of reptile. (a)Fish (b)Man (c)Agama Lizard (d)Octopus</w:t>
      </w:r>
    </w:p>
    <w:p w:rsidR="00D42BCC" w:rsidRDefault="00D42BCC" w:rsidP="00D42BCC">
      <w:pPr>
        <w:pStyle w:val="ListParagraph"/>
        <w:numPr>
          <w:ilvl w:val="0"/>
          <w:numId w:val="11"/>
        </w:numPr>
        <w:tabs>
          <w:tab w:val="left" w:pos="90"/>
        </w:tabs>
        <w:spacing w:after="0"/>
        <w:rPr>
          <w:sz w:val="28"/>
          <w:szCs w:val="28"/>
        </w:rPr>
      </w:pPr>
      <w:r>
        <w:rPr>
          <w:sz w:val="28"/>
          <w:szCs w:val="28"/>
        </w:rPr>
        <w:t xml:space="preserve">The scientific name of man is ______________. (a)Homo </w:t>
      </w:r>
      <w:proofErr w:type="spellStart"/>
      <w:r>
        <w:rPr>
          <w:sz w:val="28"/>
          <w:szCs w:val="28"/>
        </w:rPr>
        <w:t>leo</w:t>
      </w:r>
      <w:proofErr w:type="spellEnd"/>
      <w:r>
        <w:rPr>
          <w:sz w:val="28"/>
          <w:szCs w:val="28"/>
        </w:rPr>
        <w:t xml:space="preserve"> (b)Homo </w:t>
      </w:r>
      <w:proofErr w:type="spellStart"/>
      <w:r>
        <w:rPr>
          <w:sz w:val="28"/>
          <w:szCs w:val="28"/>
        </w:rPr>
        <w:t>habilis</w:t>
      </w:r>
      <w:proofErr w:type="spellEnd"/>
      <w:r>
        <w:rPr>
          <w:sz w:val="28"/>
          <w:szCs w:val="28"/>
        </w:rPr>
        <w:t xml:space="preserve"> (c)Homo sapiens (d)Homo </w:t>
      </w:r>
      <w:proofErr w:type="spellStart"/>
      <w:r>
        <w:rPr>
          <w:sz w:val="28"/>
          <w:szCs w:val="28"/>
        </w:rPr>
        <w:t>rattus</w:t>
      </w:r>
      <w:proofErr w:type="spellEnd"/>
    </w:p>
    <w:p w:rsidR="00D42BCC" w:rsidRDefault="00D42BCC" w:rsidP="00D42BCC">
      <w:pPr>
        <w:pStyle w:val="ListParagraph"/>
        <w:numPr>
          <w:ilvl w:val="0"/>
          <w:numId w:val="11"/>
        </w:numPr>
        <w:tabs>
          <w:tab w:val="left" w:pos="90"/>
        </w:tabs>
        <w:spacing w:after="0"/>
        <w:rPr>
          <w:sz w:val="28"/>
          <w:szCs w:val="28"/>
        </w:rPr>
      </w:pPr>
      <w:r>
        <w:rPr>
          <w:sz w:val="28"/>
          <w:szCs w:val="28"/>
        </w:rPr>
        <w:t xml:space="preserve">The mode of feeding in plants </w:t>
      </w:r>
      <w:proofErr w:type="gramStart"/>
      <w:r>
        <w:rPr>
          <w:sz w:val="28"/>
          <w:szCs w:val="28"/>
        </w:rPr>
        <w:t>is  _</w:t>
      </w:r>
      <w:proofErr w:type="gramEnd"/>
      <w:r>
        <w:rPr>
          <w:sz w:val="28"/>
          <w:szCs w:val="28"/>
        </w:rPr>
        <w:t>_______________. (a)heterotrophic (b)autotrophic (c)holozoic (d)nutrition</w:t>
      </w:r>
    </w:p>
    <w:p w:rsidR="00D42BCC" w:rsidRDefault="00D42BCC" w:rsidP="00D42BCC">
      <w:pPr>
        <w:pStyle w:val="ListParagraph"/>
        <w:numPr>
          <w:ilvl w:val="0"/>
          <w:numId w:val="11"/>
        </w:numPr>
        <w:tabs>
          <w:tab w:val="left" w:pos="90"/>
        </w:tabs>
        <w:spacing w:after="0"/>
        <w:rPr>
          <w:sz w:val="28"/>
          <w:szCs w:val="28"/>
        </w:rPr>
      </w:pPr>
      <w:r>
        <w:rPr>
          <w:sz w:val="28"/>
          <w:szCs w:val="28"/>
        </w:rPr>
        <w:t>_______________ is the ability of living things to struggle for all the necessities of life in order to survive in their various environments. (a)survival (b)</w:t>
      </w:r>
      <w:proofErr w:type="spellStart"/>
      <w:r>
        <w:rPr>
          <w:sz w:val="28"/>
          <w:szCs w:val="28"/>
        </w:rPr>
        <w:t>reprooducion</w:t>
      </w:r>
      <w:proofErr w:type="spellEnd"/>
      <w:r>
        <w:rPr>
          <w:sz w:val="28"/>
          <w:szCs w:val="28"/>
        </w:rPr>
        <w:t xml:space="preserve"> (c)</w:t>
      </w:r>
      <w:proofErr w:type="spellStart"/>
      <w:r>
        <w:rPr>
          <w:sz w:val="28"/>
          <w:szCs w:val="28"/>
        </w:rPr>
        <w:t>Aluta</w:t>
      </w:r>
      <w:proofErr w:type="spellEnd"/>
      <w:r>
        <w:rPr>
          <w:sz w:val="28"/>
          <w:szCs w:val="28"/>
        </w:rPr>
        <w:t xml:space="preserve"> (d)competition</w:t>
      </w:r>
    </w:p>
    <w:p w:rsidR="00D42BCC" w:rsidRDefault="00D42BCC" w:rsidP="00D42BCC">
      <w:pPr>
        <w:pStyle w:val="ListParagraph"/>
        <w:numPr>
          <w:ilvl w:val="0"/>
          <w:numId w:val="11"/>
        </w:numPr>
        <w:tabs>
          <w:tab w:val="left" w:pos="90"/>
        </w:tabs>
        <w:spacing w:after="0"/>
        <w:rPr>
          <w:sz w:val="28"/>
          <w:szCs w:val="28"/>
        </w:rPr>
      </w:pPr>
      <w:r>
        <w:rPr>
          <w:sz w:val="28"/>
          <w:szCs w:val="28"/>
        </w:rPr>
        <w:t>_________________ is also known as sensitivity. (a)Growth (b)Adaptation (c)Irritability (d)Feeding</w:t>
      </w:r>
    </w:p>
    <w:p w:rsidR="00D42BCC" w:rsidRDefault="00D42BCC" w:rsidP="00D42BCC">
      <w:pPr>
        <w:pStyle w:val="ListParagraph"/>
        <w:numPr>
          <w:ilvl w:val="0"/>
          <w:numId w:val="11"/>
        </w:numPr>
        <w:tabs>
          <w:tab w:val="left" w:pos="90"/>
        </w:tabs>
        <w:spacing w:after="0"/>
        <w:rPr>
          <w:sz w:val="28"/>
          <w:szCs w:val="28"/>
        </w:rPr>
      </w:pPr>
      <w:r>
        <w:rPr>
          <w:sz w:val="28"/>
          <w:szCs w:val="28"/>
        </w:rPr>
        <w:t xml:space="preserve">Human being breathe in ___________ and breathe out _______________. (a)Oxygen, </w:t>
      </w:r>
      <w:proofErr w:type="spellStart"/>
      <w:r>
        <w:rPr>
          <w:sz w:val="28"/>
          <w:szCs w:val="28"/>
        </w:rPr>
        <w:t>Carbordioxide</w:t>
      </w:r>
      <w:proofErr w:type="spellEnd"/>
      <w:r>
        <w:rPr>
          <w:sz w:val="28"/>
          <w:szCs w:val="28"/>
        </w:rPr>
        <w:t xml:space="preserve"> (b)Nitrogen, Sodium (c)</w:t>
      </w:r>
      <w:proofErr w:type="spellStart"/>
      <w:r>
        <w:rPr>
          <w:sz w:val="28"/>
          <w:szCs w:val="28"/>
        </w:rPr>
        <w:t>Carbondioxide</w:t>
      </w:r>
      <w:proofErr w:type="spellEnd"/>
      <w:r>
        <w:rPr>
          <w:sz w:val="28"/>
          <w:szCs w:val="28"/>
        </w:rPr>
        <w:t>, Oxygen (d)none</w:t>
      </w:r>
    </w:p>
    <w:p w:rsidR="00D42BCC" w:rsidRDefault="00D42BCC" w:rsidP="00D42BCC">
      <w:pPr>
        <w:pStyle w:val="ListParagraph"/>
        <w:numPr>
          <w:ilvl w:val="0"/>
          <w:numId w:val="11"/>
        </w:numPr>
        <w:tabs>
          <w:tab w:val="left" w:pos="90"/>
        </w:tabs>
        <w:spacing w:after="0"/>
        <w:rPr>
          <w:sz w:val="28"/>
          <w:szCs w:val="28"/>
        </w:rPr>
      </w:pPr>
      <w:r>
        <w:rPr>
          <w:sz w:val="28"/>
          <w:szCs w:val="28"/>
        </w:rPr>
        <w:t>The scientific study of heredity and variation in living things is called ______________. (a)Anatomy (b)Genetics (c)Medicine (d)Science</w:t>
      </w:r>
    </w:p>
    <w:p w:rsidR="00D42BCC" w:rsidRDefault="00D42BCC" w:rsidP="00D42BCC">
      <w:pPr>
        <w:pStyle w:val="ListParagraph"/>
        <w:numPr>
          <w:ilvl w:val="0"/>
          <w:numId w:val="11"/>
        </w:numPr>
        <w:tabs>
          <w:tab w:val="left" w:pos="90"/>
        </w:tabs>
        <w:spacing w:after="0"/>
        <w:rPr>
          <w:sz w:val="28"/>
          <w:szCs w:val="28"/>
        </w:rPr>
      </w:pPr>
      <w:r>
        <w:rPr>
          <w:sz w:val="28"/>
          <w:szCs w:val="28"/>
        </w:rPr>
        <w:t>The word ‘bios’ simply means ________________. (a)Life (b)</w:t>
      </w:r>
      <w:proofErr w:type="spellStart"/>
      <w:r>
        <w:rPr>
          <w:sz w:val="28"/>
          <w:szCs w:val="28"/>
        </w:rPr>
        <w:t>Logus</w:t>
      </w:r>
      <w:proofErr w:type="spellEnd"/>
      <w:r>
        <w:rPr>
          <w:sz w:val="28"/>
          <w:szCs w:val="28"/>
        </w:rPr>
        <w:t xml:space="preserve"> (c)Study (d)basic</w:t>
      </w:r>
    </w:p>
    <w:p w:rsidR="00D42BCC" w:rsidRDefault="007229FA" w:rsidP="00D42BCC">
      <w:pPr>
        <w:pStyle w:val="ListParagraph"/>
        <w:numPr>
          <w:ilvl w:val="0"/>
          <w:numId w:val="11"/>
        </w:numPr>
        <w:tabs>
          <w:tab w:val="left" w:pos="90"/>
        </w:tabs>
        <w:spacing w:after="0"/>
        <w:rPr>
          <w:sz w:val="28"/>
          <w:szCs w:val="28"/>
        </w:rPr>
      </w:pPr>
      <w:r>
        <w:rPr>
          <w:sz w:val="28"/>
          <w:szCs w:val="28"/>
        </w:rPr>
        <w:t>Animals store carbohydrates as __________. (a)</w:t>
      </w:r>
      <w:proofErr w:type="spellStart"/>
      <w:r>
        <w:rPr>
          <w:sz w:val="28"/>
          <w:szCs w:val="28"/>
        </w:rPr>
        <w:t>glucogen</w:t>
      </w:r>
      <w:proofErr w:type="spellEnd"/>
      <w:r>
        <w:rPr>
          <w:sz w:val="28"/>
          <w:szCs w:val="28"/>
        </w:rPr>
        <w:t xml:space="preserve"> (b)glucose (c)cellulose (d)starch</w:t>
      </w:r>
    </w:p>
    <w:p w:rsidR="007229FA" w:rsidRDefault="007229FA" w:rsidP="00D42BCC">
      <w:pPr>
        <w:pStyle w:val="ListParagraph"/>
        <w:numPr>
          <w:ilvl w:val="0"/>
          <w:numId w:val="11"/>
        </w:numPr>
        <w:tabs>
          <w:tab w:val="left" w:pos="90"/>
        </w:tabs>
        <w:spacing w:after="0"/>
        <w:rPr>
          <w:sz w:val="28"/>
          <w:szCs w:val="28"/>
        </w:rPr>
      </w:pPr>
      <w:r>
        <w:rPr>
          <w:sz w:val="28"/>
          <w:szCs w:val="28"/>
        </w:rPr>
        <w:t>Snails can be classified under ________________. (a)</w:t>
      </w:r>
      <w:proofErr w:type="spellStart"/>
      <w:r>
        <w:rPr>
          <w:sz w:val="28"/>
          <w:szCs w:val="28"/>
        </w:rPr>
        <w:t>insecta</w:t>
      </w:r>
      <w:proofErr w:type="spellEnd"/>
      <w:r>
        <w:rPr>
          <w:sz w:val="28"/>
          <w:szCs w:val="28"/>
        </w:rPr>
        <w:t xml:space="preserve"> (b)</w:t>
      </w:r>
      <w:proofErr w:type="spellStart"/>
      <w:r>
        <w:rPr>
          <w:sz w:val="28"/>
          <w:szCs w:val="28"/>
        </w:rPr>
        <w:t>mollusca</w:t>
      </w:r>
      <w:proofErr w:type="spellEnd"/>
      <w:r>
        <w:rPr>
          <w:sz w:val="28"/>
          <w:szCs w:val="28"/>
        </w:rPr>
        <w:t xml:space="preserve"> (c)reptilian (d)</w:t>
      </w:r>
      <w:proofErr w:type="spellStart"/>
      <w:r>
        <w:rPr>
          <w:sz w:val="28"/>
          <w:szCs w:val="28"/>
        </w:rPr>
        <w:t>animalia</w:t>
      </w:r>
      <w:proofErr w:type="spellEnd"/>
    </w:p>
    <w:p w:rsidR="007229FA" w:rsidRPr="007229FA" w:rsidRDefault="007229FA" w:rsidP="007229FA">
      <w:pPr>
        <w:tabs>
          <w:tab w:val="left" w:pos="90"/>
        </w:tabs>
        <w:spacing w:after="0"/>
        <w:ind w:left="90"/>
        <w:rPr>
          <w:b/>
          <w:sz w:val="28"/>
          <w:szCs w:val="28"/>
        </w:rPr>
      </w:pPr>
      <w:r>
        <w:rPr>
          <w:b/>
          <w:sz w:val="28"/>
          <w:szCs w:val="28"/>
        </w:rPr>
        <w:t>Fill in the gaps</w:t>
      </w:r>
    </w:p>
    <w:p w:rsidR="007229FA" w:rsidRDefault="007229FA" w:rsidP="00D42BCC">
      <w:pPr>
        <w:pStyle w:val="ListParagraph"/>
        <w:numPr>
          <w:ilvl w:val="0"/>
          <w:numId w:val="11"/>
        </w:numPr>
        <w:tabs>
          <w:tab w:val="left" w:pos="90"/>
        </w:tabs>
        <w:spacing w:after="0"/>
        <w:rPr>
          <w:sz w:val="28"/>
          <w:szCs w:val="28"/>
        </w:rPr>
      </w:pPr>
      <w:r>
        <w:rPr>
          <w:sz w:val="28"/>
          <w:szCs w:val="28"/>
        </w:rPr>
        <w:t xml:space="preserve">______________ introduced the binomial system of Nomenclature. </w:t>
      </w:r>
    </w:p>
    <w:p w:rsidR="007229FA" w:rsidRDefault="007229FA" w:rsidP="00D42BCC">
      <w:pPr>
        <w:pStyle w:val="ListParagraph"/>
        <w:numPr>
          <w:ilvl w:val="0"/>
          <w:numId w:val="11"/>
        </w:numPr>
        <w:tabs>
          <w:tab w:val="left" w:pos="90"/>
        </w:tabs>
        <w:spacing w:after="0"/>
        <w:rPr>
          <w:sz w:val="28"/>
          <w:szCs w:val="28"/>
        </w:rPr>
      </w:pPr>
      <w:r>
        <w:rPr>
          <w:sz w:val="28"/>
          <w:szCs w:val="28"/>
        </w:rPr>
        <w:t>DNA means _______________________________________________</w:t>
      </w:r>
    </w:p>
    <w:p w:rsidR="007229FA" w:rsidRDefault="007229FA" w:rsidP="00D42BCC">
      <w:pPr>
        <w:pStyle w:val="ListParagraph"/>
        <w:numPr>
          <w:ilvl w:val="0"/>
          <w:numId w:val="11"/>
        </w:numPr>
        <w:tabs>
          <w:tab w:val="left" w:pos="90"/>
        </w:tabs>
        <w:spacing w:after="0"/>
        <w:rPr>
          <w:sz w:val="28"/>
          <w:szCs w:val="28"/>
        </w:rPr>
      </w:pPr>
      <w:r>
        <w:rPr>
          <w:sz w:val="28"/>
          <w:szCs w:val="28"/>
        </w:rPr>
        <w:t>_______________________ is the stud y of animals</w:t>
      </w:r>
    </w:p>
    <w:p w:rsidR="007229FA" w:rsidRDefault="007229FA" w:rsidP="00D42BCC">
      <w:pPr>
        <w:pStyle w:val="ListParagraph"/>
        <w:numPr>
          <w:ilvl w:val="0"/>
          <w:numId w:val="11"/>
        </w:numPr>
        <w:tabs>
          <w:tab w:val="left" w:pos="90"/>
        </w:tabs>
        <w:spacing w:after="0"/>
        <w:rPr>
          <w:sz w:val="28"/>
          <w:szCs w:val="28"/>
        </w:rPr>
      </w:pPr>
      <w:r>
        <w:rPr>
          <w:sz w:val="28"/>
          <w:szCs w:val="28"/>
        </w:rPr>
        <w:t>__________________ is the ability of living things to respond to stimuli in their environment.</w:t>
      </w:r>
    </w:p>
    <w:p w:rsidR="007229FA" w:rsidRDefault="007229FA" w:rsidP="00D42BCC">
      <w:pPr>
        <w:pStyle w:val="ListParagraph"/>
        <w:numPr>
          <w:ilvl w:val="0"/>
          <w:numId w:val="11"/>
        </w:numPr>
        <w:tabs>
          <w:tab w:val="left" w:pos="90"/>
        </w:tabs>
        <w:spacing w:after="0"/>
        <w:rPr>
          <w:sz w:val="28"/>
          <w:szCs w:val="28"/>
        </w:rPr>
      </w:pPr>
      <w:r>
        <w:rPr>
          <w:sz w:val="28"/>
          <w:szCs w:val="28"/>
        </w:rPr>
        <w:t>Toads and frogs are classified under ___________________.</w:t>
      </w:r>
    </w:p>
    <w:p w:rsidR="007476DA" w:rsidRPr="007476DA" w:rsidRDefault="007476DA" w:rsidP="007476DA">
      <w:pPr>
        <w:pStyle w:val="ListParagraph"/>
        <w:tabs>
          <w:tab w:val="left" w:pos="90"/>
        </w:tabs>
        <w:spacing w:after="0"/>
        <w:ind w:hanging="270"/>
        <w:jc w:val="center"/>
        <w:rPr>
          <w:b/>
          <w:sz w:val="28"/>
          <w:szCs w:val="28"/>
        </w:rPr>
      </w:pPr>
      <w:r>
        <w:rPr>
          <w:b/>
          <w:sz w:val="28"/>
          <w:szCs w:val="28"/>
        </w:rPr>
        <w:t>THEORY</w:t>
      </w:r>
    </w:p>
    <w:p w:rsidR="007229FA" w:rsidRDefault="007476DA" w:rsidP="007476DA">
      <w:pPr>
        <w:pStyle w:val="ListParagraph"/>
        <w:numPr>
          <w:ilvl w:val="0"/>
          <w:numId w:val="12"/>
        </w:numPr>
        <w:tabs>
          <w:tab w:val="left" w:pos="90"/>
        </w:tabs>
        <w:spacing w:after="0"/>
        <w:rPr>
          <w:sz w:val="28"/>
          <w:szCs w:val="28"/>
        </w:rPr>
      </w:pPr>
      <w:r>
        <w:rPr>
          <w:sz w:val="28"/>
          <w:szCs w:val="28"/>
        </w:rPr>
        <w:t>Write the scientific names of the following: -</w:t>
      </w:r>
    </w:p>
    <w:p w:rsidR="007476DA" w:rsidRDefault="007476DA" w:rsidP="007476DA">
      <w:pPr>
        <w:pStyle w:val="ListParagraph"/>
        <w:numPr>
          <w:ilvl w:val="0"/>
          <w:numId w:val="13"/>
        </w:numPr>
        <w:tabs>
          <w:tab w:val="left" w:pos="90"/>
        </w:tabs>
        <w:spacing w:after="0"/>
        <w:rPr>
          <w:sz w:val="28"/>
          <w:szCs w:val="28"/>
        </w:rPr>
      </w:pPr>
      <w:r>
        <w:rPr>
          <w:sz w:val="28"/>
          <w:szCs w:val="28"/>
        </w:rPr>
        <w:t>Rice</w:t>
      </w:r>
    </w:p>
    <w:p w:rsidR="007476DA" w:rsidRDefault="007476DA" w:rsidP="007476DA">
      <w:pPr>
        <w:pStyle w:val="ListParagraph"/>
        <w:numPr>
          <w:ilvl w:val="0"/>
          <w:numId w:val="13"/>
        </w:numPr>
        <w:tabs>
          <w:tab w:val="left" w:pos="90"/>
        </w:tabs>
        <w:spacing w:after="0"/>
        <w:rPr>
          <w:sz w:val="28"/>
          <w:szCs w:val="28"/>
        </w:rPr>
      </w:pPr>
      <w:r>
        <w:rPr>
          <w:sz w:val="28"/>
          <w:szCs w:val="28"/>
        </w:rPr>
        <w:t>Rat</w:t>
      </w:r>
    </w:p>
    <w:p w:rsidR="007476DA" w:rsidRDefault="007476DA" w:rsidP="007476DA">
      <w:pPr>
        <w:pStyle w:val="ListParagraph"/>
        <w:numPr>
          <w:ilvl w:val="0"/>
          <w:numId w:val="13"/>
        </w:numPr>
        <w:tabs>
          <w:tab w:val="left" w:pos="90"/>
        </w:tabs>
        <w:spacing w:after="0"/>
        <w:rPr>
          <w:sz w:val="28"/>
          <w:szCs w:val="28"/>
        </w:rPr>
      </w:pPr>
      <w:r>
        <w:rPr>
          <w:sz w:val="28"/>
          <w:szCs w:val="28"/>
        </w:rPr>
        <w:t>Orange</w:t>
      </w:r>
    </w:p>
    <w:p w:rsidR="007476DA" w:rsidRDefault="007476DA" w:rsidP="007476DA">
      <w:pPr>
        <w:pStyle w:val="ListParagraph"/>
        <w:numPr>
          <w:ilvl w:val="0"/>
          <w:numId w:val="13"/>
        </w:numPr>
        <w:tabs>
          <w:tab w:val="left" w:pos="90"/>
        </w:tabs>
        <w:spacing w:after="0"/>
        <w:rPr>
          <w:sz w:val="28"/>
          <w:szCs w:val="28"/>
        </w:rPr>
      </w:pPr>
      <w:r>
        <w:rPr>
          <w:sz w:val="28"/>
          <w:szCs w:val="28"/>
        </w:rPr>
        <w:t>Man</w:t>
      </w:r>
    </w:p>
    <w:p w:rsidR="007476DA" w:rsidRDefault="007476DA" w:rsidP="007476DA">
      <w:pPr>
        <w:pStyle w:val="ListParagraph"/>
        <w:numPr>
          <w:ilvl w:val="0"/>
          <w:numId w:val="13"/>
        </w:numPr>
        <w:tabs>
          <w:tab w:val="left" w:pos="90"/>
        </w:tabs>
        <w:spacing w:after="0"/>
        <w:rPr>
          <w:sz w:val="28"/>
          <w:szCs w:val="28"/>
        </w:rPr>
      </w:pPr>
      <w:r>
        <w:rPr>
          <w:sz w:val="28"/>
          <w:szCs w:val="28"/>
        </w:rPr>
        <w:lastRenderedPageBreak/>
        <w:t xml:space="preserve">Dog </w:t>
      </w:r>
    </w:p>
    <w:p w:rsidR="007476DA" w:rsidRPr="001A3ABD" w:rsidRDefault="001A3ABD" w:rsidP="001A3ABD">
      <w:pPr>
        <w:tabs>
          <w:tab w:val="left" w:pos="90"/>
        </w:tabs>
        <w:spacing w:after="0"/>
        <w:ind w:left="90"/>
        <w:rPr>
          <w:sz w:val="28"/>
          <w:szCs w:val="28"/>
        </w:rPr>
      </w:pPr>
      <w:r>
        <w:rPr>
          <w:sz w:val="28"/>
          <w:szCs w:val="28"/>
        </w:rPr>
        <w:t xml:space="preserve">b. </w:t>
      </w:r>
      <w:r w:rsidR="007476DA" w:rsidRPr="001A3ABD">
        <w:rPr>
          <w:sz w:val="28"/>
          <w:szCs w:val="28"/>
        </w:rPr>
        <w:t>Write the acronym of DNA and RNA</w:t>
      </w:r>
    </w:p>
    <w:p w:rsidR="007476DA" w:rsidRPr="001A3ABD" w:rsidRDefault="001A3ABD" w:rsidP="001A3ABD">
      <w:pPr>
        <w:tabs>
          <w:tab w:val="left" w:pos="90"/>
        </w:tabs>
        <w:spacing w:after="0"/>
        <w:ind w:left="90"/>
        <w:rPr>
          <w:sz w:val="28"/>
          <w:szCs w:val="28"/>
        </w:rPr>
      </w:pPr>
      <w:r>
        <w:rPr>
          <w:sz w:val="28"/>
          <w:szCs w:val="28"/>
        </w:rPr>
        <w:t xml:space="preserve">c. </w:t>
      </w:r>
      <w:proofErr w:type="gramStart"/>
      <w:r w:rsidR="007476DA" w:rsidRPr="001A3ABD">
        <w:rPr>
          <w:sz w:val="28"/>
          <w:szCs w:val="28"/>
        </w:rPr>
        <w:t>Draw  a</w:t>
      </w:r>
      <w:proofErr w:type="gramEnd"/>
      <w:r w:rsidR="007476DA" w:rsidRPr="001A3ABD">
        <w:rPr>
          <w:sz w:val="28"/>
          <w:szCs w:val="28"/>
        </w:rPr>
        <w:t xml:space="preserve"> chart showing the arrangement of living things</w:t>
      </w:r>
    </w:p>
    <w:p w:rsidR="007476DA" w:rsidRDefault="007476DA" w:rsidP="007476DA">
      <w:pPr>
        <w:pStyle w:val="ListParagraph"/>
        <w:numPr>
          <w:ilvl w:val="0"/>
          <w:numId w:val="12"/>
        </w:numPr>
        <w:tabs>
          <w:tab w:val="left" w:pos="90"/>
        </w:tabs>
        <w:spacing w:after="0"/>
        <w:rPr>
          <w:sz w:val="28"/>
          <w:szCs w:val="28"/>
        </w:rPr>
      </w:pPr>
      <w:r>
        <w:rPr>
          <w:sz w:val="28"/>
          <w:szCs w:val="28"/>
        </w:rPr>
        <w:t>Draw and label the amoeba</w:t>
      </w:r>
    </w:p>
    <w:p w:rsidR="007476DA" w:rsidRPr="001A3ABD" w:rsidRDefault="001A3ABD" w:rsidP="001A3ABD">
      <w:pPr>
        <w:tabs>
          <w:tab w:val="left" w:pos="90"/>
        </w:tabs>
        <w:spacing w:after="0"/>
        <w:ind w:left="90"/>
        <w:rPr>
          <w:sz w:val="28"/>
          <w:szCs w:val="28"/>
        </w:rPr>
      </w:pPr>
      <w:r>
        <w:rPr>
          <w:sz w:val="28"/>
          <w:szCs w:val="28"/>
        </w:rPr>
        <w:t xml:space="preserve">b. </w:t>
      </w:r>
      <w:r w:rsidR="007476DA" w:rsidRPr="001A3ABD">
        <w:rPr>
          <w:sz w:val="28"/>
          <w:szCs w:val="28"/>
        </w:rPr>
        <w:t>Amoeba belong to the group of _______________</w:t>
      </w:r>
    </w:p>
    <w:p w:rsidR="007476DA" w:rsidRDefault="007476DA" w:rsidP="007476DA">
      <w:pPr>
        <w:pStyle w:val="ListParagraph"/>
        <w:numPr>
          <w:ilvl w:val="0"/>
          <w:numId w:val="12"/>
        </w:numPr>
        <w:tabs>
          <w:tab w:val="left" w:pos="90"/>
        </w:tabs>
        <w:spacing w:after="0"/>
        <w:rPr>
          <w:sz w:val="28"/>
          <w:szCs w:val="28"/>
        </w:rPr>
      </w:pPr>
      <w:r>
        <w:rPr>
          <w:sz w:val="28"/>
          <w:szCs w:val="28"/>
        </w:rPr>
        <w:t>In a tabular form, state five differences between plants and animals</w:t>
      </w:r>
    </w:p>
    <w:p w:rsidR="007476DA" w:rsidRPr="001A3ABD" w:rsidRDefault="001A3ABD" w:rsidP="001A3ABD">
      <w:pPr>
        <w:tabs>
          <w:tab w:val="left" w:pos="90"/>
        </w:tabs>
        <w:spacing w:after="0"/>
        <w:ind w:left="90"/>
        <w:rPr>
          <w:sz w:val="28"/>
          <w:szCs w:val="28"/>
        </w:rPr>
      </w:pPr>
      <w:r>
        <w:rPr>
          <w:sz w:val="28"/>
          <w:szCs w:val="28"/>
        </w:rPr>
        <w:t xml:space="preserve">b. </w:t>
      </w:r>
      <w:r w:rsidR="00512DDA">
        <w:rPr>
          <w:sz w:val="28"/>
          <w:szCs w:val="28"/>
        </w:rPr>
        <w:t>What is the acronym</w:t>
      </w:r>
      <w:r w:rsidR="007476DA" w:rsidRPr="001A3ABD">
        <w:rPr>
          <w:sz w:val="28"/>
          <w:szCs w:val="28"/>
        </w:rPr>
        <w:t xml:space="preserve"> of MR NIGER CAD</w:t>
      </w:r>
    </w:p>
    <w:p w:rsidR="007476DA" w:rsidRDefault="007476DA" w:rsidP="007476DA">
      <w:pPr>
        <w:pStyle w:val="ListParagraph"/>
        <w:numPr>
          <w:ilvl w:val="0"/>
          <w:numId w:val="12"/>
        </w:numPr>
        <w:tabs>
          <w:tab w:val="left" w:pos="90"/>
        </w:tabs>
        <w:spacing w:after="0"/>
        <w:rPr>
          <w:sz w:val="28"/>
          <w:szCs w:val="28"/>
        </w:rPr>
      </w:pPr>
      <w:r>
        <w:rPr>
          <w:sz w:val="28"/>
          <w:szCs w:val="28"/>
        </w:rPr>
        <w:t>Define biology</w:t>
      </w:r>
    </w:p>
    <w:p w:rsidR="007476DA" w:rsidRPr="001A3ABD" w:rsidRDefault="001A3ABD" w:rsidP="001A3ABD">
      <w:pPr>
        <w:tabs>
          <w:tab w:val="left" w:pos="90"/>
        </w:tabs>
        <w:spacing w:after="0"/>
        <w:ind w:left="90"/>
        <w:rPr>
          <w:sz w:val="28"/>
          <w:szCs w:val="28"/>
        </w:rPr>
      </w:pPr>
      <w:r>
        <w:rPr>
          <w:sz w:val="28"/>
          <w:szCs w:val="28"/>
        </w:rPr>
        <w:t xml:space="preserve">b. </w:t>
      </w:r>
      <w:r w:rsidR="007476DA" w:rsidRPr="001A3ABD">
        <w:rPr>
          <w:sz w:val="28"/>
          <w:szCs w:val="28"/>
        </w:rPr>
        <w:t>Highlight and explain briefly the branches of biology</w:t>
      </w:r>
    </w:p>
    <w:p w:rsidR="007476DA" w:rsidRPr="001A3ABD" w:rsidRDefault="001A3ABD" w:rsidP="001A3ABD">
      <w:pPr>
        <w:tabs>
          <w:tab w:val="left" w:pos="90"/>
        </w:tabs>
        <w:spacing w:after="0"/>
        <w:rPr>
          <w:sz w:val="28"/>
          <w:szCs w:val="28"/>
        </w:rPr>
      </w:pPr>
      <w:r>
        <w:rPr>
          <w:sz w:val="28"/>
          <w:szCs w:val="28"/>
        </w:rPr>
        <w:t xml:space="preserve">  c. </w:t>
      </w:r>
      <w:r w:rsidR="007476DA" w:rsidRPr="001A3ABD">
        <w:rPr>
          <w:sz w:val="28"/>
          <w:szCs w:val="28"/>
        </w:rPr>
        <w:t>List five examples of non-living things</w:t>
      </w:r>
    </w:p>
    <w:p w:rsidR="007476DA" w:rsidRDefault="007476DA" w:rsidP="007476DA">
      <w:pPr>
        <w:pStyle w:val="ListParagraph"/>
        <w:numPr>
          <w:ilvl w:val="0"/>
          <w:numId w:val="12"/>
        </w:numPr>
        <w:tabs>
          <w:tab w:val="left" w:pos="90"/>
        </w:tabs>
        <w:spacing w:after="0"/>
        <w:rPr>
          <w:sz w:val="28"/>
          <w:szCs w:val="28"/>
        </w:rPr>
      </w:pPr>
      <w:r>
        <w:rPr>
          <w:sz w:val="28"/>
          <w:szCs w:val="28"/>
        </w:rPr>
        <w:t>Give two examples of: -</w:t>
      </w:r>
    </w:p>
    <w:p w:rsidR="007476DA" w:rsidRPr="001A3ABD" w:rsidRDefault="001A3ABD" w:rsidP="001A3ABD">
      <w:pPr>
        <w:tabs>
          <w:tab w:val="left" w:pos="90"/>
        </w:tabs>
        <w:spacing w:after="0"/>
        <w:ind w:left="450"/>
        <w:rPr>
          <w:sz w:val="28"/>
          <w:szCs w:val="28"/>
        </w:rPr>
      </w:pPr>
      <w:r>
        <w:rPr>
          <w:sz w:val="28"/>
          <w:szCs w:val="28"/>
        </w:rPr>
        <w:t>(a)</w:t>
      </w:r>
      <w:r w:rsidR="007476DA" w:rsidRPr="001A3ABD">
        <w:rPr>
          <w:sz w:val="28"/>
          <w:szCs w:val="28"/>
        </w:rPr>
        <w:t xml:space="preserve">Mollusca </w:t>
      </w:r>
      <w:r w:rsidR="007476DA" w:rsidRPr="001A3ABD">
        <w:rPr>
          <w:sz w:val="28"/>
          <w:szCs w:val="28"/>
        </w:rPr>
        <w:tab/>
      </w:r>
      <w:r w:rsidR="007476DA" w:rsidRPr="001A3ABD">
        <w:rPr>
          <w:sz w:val="28"/>
          <w:szCs w:val="28"/>
        </w:rPr>
        <w:tab/>
      </w:r>
      <w:r w:rsidR="007476DA" w:rsidRPr="001A3ABD">
        <w:rPr>
          <w:sz w:val="28"/>
          <w:szCs w:val="28"/>
        </w:rPr>
        <w:tab/>
        <w:t>(b)</w:t>
      </w:r>
      <w:proofErr w:type="spellStart"/>
      <w:r w:rsidR="007476DA" w:rsidRPr="001A3ABD">
        <w:rPr>
          <w:sz w:val="28"/>
          <w:szCs w:val="28"/>
        </w:rPr>
        <w:t>Arthropoda</w:t>
      </w:r>
      <w:proofErr w:type="spellEnd"/>
      <w:r w:rsidR="007476DA" w:rsidRPr="001A3ABD">
        <w:rPr>
          <w:sz w:val="28"/>
          <w:szCs w:val="28"/>
        </w:rPr>
        <w:tab/>
      </w:r>
      <w:r w:rsidR="007476DA" w:rsidRPr="001A3ABD">
        <w:rPr>
          <w:sz w:val="28"/>
          <w:szCs w:val="28"/>
        </w:rPr>
        <w:tab/>
        <w:t>(c)</w:t>
      </w:r>
      <w:proofErr w:type="spellStart"/>
      <w:r w:rsidR="007476DA" w:rsidRPr="001A3ABD">
        <w:rPr>
          <w:sz w:val="28"/>
          <w:szCs w:val="28"/>
        </w:rPr>
        <w:t>Pisce</w:t>
      </w:r>
      <w:proofErr w:type="spellEnd"/>
      <w:r w:rsidR="007476DA" w:rsidRPr="001A3ABD">
        <w:rPr>
          <w:sz w:val="28"/>
          <w:szCs w:val="28"/>
        </w:rPr>
        <w:tab/>
      </w:r>
      <w:r w:rsidR="007476DA" w:rsidRPr="001A3ABD">
        <w:rPr>
          <w:sz w:val="28"/>
          <w:szCs w:val="28"/>
        </w:rPr>
        <w:tab/>
        <w:t>(d)</w:t>
      </w:r>
      <w:proofErr w:type="spellStart"/>
      <w:r w:rsidR="007476DA" w:rsidRPr="001A3ABD">
        <w:rPr>
          <w:sz w:val="28"/>
          <w:szCs w:val="28"/>
        </w:rPr>
        <w:t>Amphibia</w:t>
      </w:r>
      <w:proofErr w:type="spellEnd"/>
      <w:r w:rsidR="007476DA" w:rsidRPr="001A3ABD">
        <w:rPr>
          <w:sz w:val="28"/>
          <w:szCs w:val="28"/>
        </w:rPr>
        <w:t xml:space="preserve"> </w:t>
      </w:r>
    </w:p>
    <w:p w:rsidR="007476DA" w:rsidRDefault="007476DA" w:rsidP="007476DA">
      <w:pPr>
        <w:tabs>
          <w:tab w:val="left" w:pos="90"/>
        </w:tabs>
        <w:spacing w:after="0"/>
        <w:ind w:left="450"/>
        <w:rPr>
          <w:sz w:val="28"/>
          <w:szCs w:val="28"/>
        </w:rPr>
      </w:pPr>
      <w:r>
        <w:rPr>
          <w:sz w:val="28"/>
          <w:szCs w:val="28"/>
        </w:rPr>
        <w:t>(e)Aves</w:t>
      </w:r>
      <w:r>
        <w:rPr>
          <w:sz w:val="28"/>
          <w:szCs w:val="28"/>
        </w:rPr>
        <w:tab/>
      </w:r>
      <w:r>
        <w:rPr>
          <w:sz w:val="28"/>
          <w:szCs w:val="28"/>
        </w:rPr>
        <w:tab/>
        <w:t>(f)</w:t>
      </w:r>
      <w:proofErr w:type="spellStart"/>
      <w:r>
        <w:rPr>
          <w:sz w:val="28"/>
          <w:szCs w:val="28"/>
        </w:rPr>
        <w:t>Reptilia</w:t>
      </w:r>
      <w:proofErr w:type="spellEnd"/>
      <w:r>
        <w:rPr>
          <w:sz w:val="28"/>
          <w:szCs w:val="28"/>
        </w:rPr>
        <w:tab/>
      </w:r>
      <w:r>
        <w:rPr>
          <w:sz w:val="28"/>
          <w:szCs w:val="28"/>
        </w:rPr>
        <w:tab/>
        <w:t>(g)Mammalia</w:t>
      </w:r>
      <w:r>
        <w:rPr>
          <w:sz w:val="28"/>
          <w:szCs w:val="28"/>
        </w:rPr>
        <w:tab/>
      </w:r>
      <w:r>
        <w:rPr>
          <w:sz w:val="28"/>
          <w:szCs w:val="28"/>
        </w:rPr>
        <w:tab/>
        <w:t xml:space="preserve">(h)Annelida </w:t>
      </w:r>
      <w:r>
        <w:rPr>
          <w:sz w:val="28"/>
          <w:szCs w:val="28"/>
        </w:rPr>
        <w:tab/>
      </w:r>
      <w:r>
        <w:rPr>
          <w:sz w:val="28"/>
          <w:szCs w:val="28"/>
        </w:rPr>
        <w:tab/>
        <w:t>(</w:t>
      </w:r>
      <w:proofErr w:type="spellStart"/>
      <w:r>
        <w:rPr>
          <w:sz w:val="28"/>
          <w:szCs w:val="28"/>
        </w:rPr>
        <w:t>i</w:t>
      </w:r>
      <w:proofErr w:type="spellEnd"/>
      <w:r>
        <w:rPr>
          <w:sz w:val="28"/>
          <w:szCs w:val="28"/>
        </w:rPr>
        <w:t>)</w:t>
      </w:r>
      <w:proofErr w:type="spellStart"/>
      <w:r>
        <w:rPr>
          <w:sz w:val="28"/>
          <w:szCs w:val="28"/>
        </w:rPr>
        <w:t>Nematoda</w:t>
      </w:r>
      <w:proofErr w:type="spellEnd"/>
    </w:p>
    <w:p w:rsidR="007476DA" w:rsidRDefault="007476DA" w:rsidP="007476DA">
      <w:pPr>
        <w:tabs>
          <w:tab w:val="left" w:pos="90"/>
        </w:tabs>
        <w:spacing w:after="0"/>
        <w:ind w:left="450"/>
        <w:rPr>
          <w:sz w:val="28"/>
          <w:szCs w:val="28"/>
        </w:rPr>
      </w:pPr>
      <w:r>
        <w:rPr>
          <w:sz w:val="28"/>
          <w:szCs w:val="28"/>
        </w:rPr>
        <w:t>(j)</w:t>
      </w:r>
      <w:proofErr w:type="spellStart"/>
      <w:r>
        <w:rPr>
          <w:sz w:val="28"/>
          <w:szCs w:val="28"/>
        </w:rPr>
        <w:t>Coelenterata</w:t>
      </w:r>
      <w:proofErr w:type="spellEnd"/>
    </w:p>
    <w:p w:rsidR="007476DA" w:rsidRDefault="007476DA" w:rsidP="007476DA">
      <w:pPr>
        <w:tabs>
          <w:tab w:val="left" w:pos="90"/>
        </w:tabs>
        <w:spacing w:after="0"/>
        <w:ind w:left="450"/>
        <w:rPr>
          <w:sz w:val="28"/>
          <w:szCs w:val="28"/>
        </w:rPr>
      </w:pPr>
    </w:p>
    <w:p w:rsidR="007476DA" w:rsidRDefault="007476DA" w:rsidP="007476DA">
      <w:pPr>
        <w:tabs>
          <w:tab w:val="left" w:pos="90"/>
        </w:tabs>
        <w:spacing w:after="0"/>
        <w:ind w:left="450"/>
        <w:rPr>
          <w:sz w:val="28"/>
          <w:szCs w:val="28"/>
        </w:rPr>
      </w:pPr>
    </w:p>
    <w:p w:rsidR="007476DA" w:rsidRDefault="007476DA" w:rsidP="007476DA">
      <w:pPr>
        <w:tabs>
          <w:tab w:val="left" w:pos="90"/>
        </w:tabs>
        <w:spacing w:after="0"/>
        <w:ind w:left="450"/>
        <w:rPr>
          <w:sz w:val="28"/>
          <w:szCs w:val="28"/>
        </w:rPr>
      </w:pPr>
    </w:p>
    <w:p w:rsidR="007476DA" w:rsidRDefault="007476DA" w:rsidP="00A057FA">
      <w:pPr>
        <w:tabs>
          <w:tab w:val="left" w:pos="90"/>
        </w:tabs>
        <w:spacing w:after="0"/>
        <w:rPr>
          <w:sz w:val="28"/>
          <w:szCs w:val="28"/>
        </w:rPr>
      </w:pPr>
    </w:p>
    <w:p w:rsidR="00CE13F4" w:rsidRDefault="00CE13F4" w:rsidP="007476DA">
      <w:pPr>
        <w:tabs>
          <w:tab w:val="left" w:pos="90"/>
        </w:tabs>
        <w:spacing w:after="0"/>
        <w:ind w:left="450"/>
        <w:rPr>
          <w:sz w:val="28"/>
          <w:szCs w:val="28"/>
        </w:rPr>
      </w:pPr>
    </w:p>
    <w:p w:rsidR="00CE13F4" w:rsidRDefault="000B061F" w:rsidP="00CE13F4">
      <w:pPr>
        <w:tabs>
          <w:tab w:val="left" w:pos="90"/>
        </w:tabs>
        <w:spacing w:after="0"/>
        <w:jc w:val="both"/>
        <w:rPr>
          <w:sz w:val="28"/>
          <w:szCs w:val="28"/>
        </w:rPr>
      </w:pPr>
      <w:r>
        <w:pict>
          <v:rect id="_x0000_s1059" style="position:absolute;left:0;text-align:left;margin-left:27.4pt;margin-top:18.8pt;width:7in;height:46.85pt;z-index:251686912" filled="f" strokecolor="black [3213]" strokeweight="1pt"/>
        </w:pict>
      </w:r>
      <w:r>
        <w:pict>
          <v:rect id="_x0000_s1058" style="position:absolute;left:0;text-align:left;margin-left:26.6pt;margin-top:18.8pt;width:7in;height:106.8pt;z-index:251685888" filled="f" strokecolor="black [3213]" strokeweight="2.25pt"/>
        </w:pict>
      </w:r>
    </w:p>
    <w:p w:rsidR="00CE13F4" w:rsidRDefault="00CE13F4" w:rsidP="00CE13F4">
      <w:pPr>
        <w:tabs>
          <w:tab w:val="left" w:pos="90"/>
        </w:tabs>
        <w:spacing w:after="0"/>
        <w:jc w:val="center"/>
        <w:rPr>
          <w:b/>
          <w:sz w:val="28"/>
          <w:szCs w:val="28"/>
        </w:rPr>
      </w:pPr>
      <w:r w:rsidRPr="002416CA">
        <w:rPr>
          <w:b/>
          <w:sz w:val="40"/>
          <w:szCs w:val="28"/>
        </w:rPr>
        <w:t>PATFIN HIGH SCHOOL, AKESAN, LAGOS STATE</w:t>
      </w:r>
      <w:r>
        <w:rPr>
          <w:b/>
          <w:sz w:val="28"/>
          <w:szCs w:val="28"/>
        </w:rPr>
        <w:t>.</w:t>
      </w:r>
    </w:p>
    <w:p w:rsidR="00CE13F4" w:rsidRDefault="000B061F" w:rsidP="00CE13F4">
      <w:pPr>
        <w:tabs>
          <w:tab w:val="left" w:pos="90"/>
        </w:tabs>
        <w:spacing w:after="0"/>
        <w:ind w:left="-180" w:firstLine="180"/>
        <w:rPr>
          <w:b/>
          <w:sz w:val="28"/>
          <w:szCs w:val="28"/>
        </w:rPr>
      </w:pPr>
      <w:r>
        <w:pict>
          <v:rect id="_x0000_s1060" style="position:absolute;left:0;text-align:left;margin-left:26.6pt;margin-top:17.9pt;width:7in;height:41pt;z-index:251687936" filled="f" strokecolor="black [3213]" strokeweight="1pt"/>
        </w:pict>
      </w:r>
      <w:r w:rsidR="00CE13F4">
        <w:rPr>
          <w:b/>
          <w:sz w:val="28"/>
          <w:szCs w:val="28"/>
        </w:rPr>
        <w:tab/>
      </w:r>
      <w:r w:rsidR="00CE13F4">
        <w:rPr>
          <w:b/>
          <w:sz w:val="28"/>
          <w:szCs w:val="28"/>
        </w:rPr>
        <w:tab/>
      </w:r>
      <w:r w:rsidR="00CE13F4">
        <w:rPr>
          <w:b/>
          <w:sz w:val="28"/>
          <w:szCs w:val="28"/>
        </w:rPr>
        <w:tab/>
      </w:r>
      <w:r w:rsidR="00CE13F4">
        <w:rPr>
          <w:b/>
          <w:sz w:val="28"/>
          <w:szCs w:val="28"/>
        </w:rPr>
        <w:tab/>
      </w:r>
      <w:r w:rsidR="00CE13F4">
        <w:rPr>
          <w:b/>
          <w:sz w:val="28"/>
          <w:szCs w:val="28"/>
        </w:rPr>
        <w:tab/>
      </w:r>
      <w:r w:rsidR="0065639B">
        <w:rPr>
          <w:b/>
          <w:sz w:val="28"/>
          <w:szCs w:val="28"/>
        </w:rPr>
        <w:t>FIRST</w:t>
      </w:r>
      <w:r w:rsidR="00CE13F4">
        <w:rPr>
          <w:b/>
          <w:sz w:val="28"/>
          <w:szCs w:val="28"/>
        </w:rPr>
        <w:t xml:space="preserve"> TERM EXAMINATION [2019 / 2020]  </w:t>
      </w:r>
    </w:p>
    <w:p w:rsidR="00CE13F4" w:rsidRDefault="00CE13F4" w:rsidP="00CE13F4">
      <w:pPr>
        <w:tabs>
          <w:tab w:val="left" w:pos="90"/>
        </w:tabs>
        <w:spacing w:after="0"/>
        <w:ind w:firstLine="720"/>
        <w:rPr>
          <w:b/>
          <w:sz w:val="28"/>
          <w:szCs w:val="28"/>
        </w:rPr>
      </w:pPr>
      <w:r>
        <w:rPr>
          <w:b/>
          <w:sz w:val="28"/>
          <w:szCs w:val="28"/>
        </w:rPr>
        <w:t>CLASS: J. S. S.</w:t>
      </w:r>
      <w:r w:rsidR="00A057FA">
        <w:rPr>
          <w:b/>
          <w:sz w:val="28"/>
          <w:szCs w:val="28"/>
        </w:rPr>
        <w:t xml:space="preserve"> 1</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rsidR="00CE13F4" w:rsidRDefault="00CE13F4" w:rsidP="00CE13F4">
      <w:pPr>
        <w:tabs>
          <w:tab w:val="left" w:pos="90"/>
        </w:tabs>
        <w:spacing w:after="0"/>
        <w:ind w:right="-360" w:firstLine="720"/>
        <w:rPr>
          <w:b/>
          <w:sz w:val="28"/>
          <w:szCs w:val="28"/>
        </w:rPr>
      </w:pPr>
      <w:r>
        <w:rPr>
          <w:b/>
          <w:sz w:val="28"/>
          <w:szCs w:val="28"/>
        </w:rPr>
        <w:t>NAME:  ______________________________________</w:t>
      </w:r>
      <w:r>
        <w:rPr>
          <w:b/>
          <w:sz w:val="28"/>
          <w:szCs w:val="28"/>
        </w:rPr>
        <w:tab/>
        <w:t xml:space="preserve">     SUBJECT:  Agric</w:t>
      </w:r>
    </w:p>
    <w:p w:rsidR="00CE13F4" w:rsidRDefault="000B061F" w:rsidP="00CE13F4">
      <w:pPr>
        <w:tabs>
          <w:tab w:val="left" w:pos="90"/>
        </w:tabs>
        <w:spacing w:after="0"/>
        <w:ind w:right="180" w:firstLine="720"/>
        <w:rPr>
          <w:b/>
          <w:sz w:val="28"/>
          <w:szCs w:val="28"/>
        </w:rPr>
      </w:pPr>
      <w:r>
        <w:pict>
          <v:rect id="_x0000_s1061" style="position:absolute;left:0;text-align:left;margin-left:27.4pt;margin-top:-.05pt;width:7in;height:18.95pt;z-index:251688960" filled="f" strokecolor="black [3213]" strokeweight="1pt"/>
        </w:pict>
      </w:r>
      <w:r w:rsidR="00CE13F4">
        <w:rPr>
          <w:b/>
          <w:sz w:val="28"/>
          <w:szCs w:val="28"/>
        </w:rPr>
        <w:t xml:space="preserve">INSTRUCTION: ANSWER ALL QUESTIONS                            DURATION: 1 Hour 3o </w:t>
      </w:r>
      <w:proofErr w:type="spellStart"/>
      <w:r w:rsidR="00CE13F4">
        <w:rPr>
          <w:b/>
          <w:sz w:val="28"/>
          <w:szCs w:val="28"/>
        </w:rPr>
        <w:t>mins</w:t>
      </w:r>
      <w:proofErr w:type="spellEnd"/>
      <w:r w:rsidR="00CE13F4">
        <w:rPr>
          <w:b/>
          <w:sz w:val="28"/>
          <w:szCs w:val="28"/>
        </w:rPr>
        <w:t xml:space="preserve"> </w:t>
      </w:r>
    </w:p>
    <w:p w:rsidR="00CE13F4" w:rsidRDefault="00CE13F4" w:rsidP="00CE13F4">
      <w:pPr>
        <w:pStyle w:val="ListParagraph"/>
        <w:numPr>
          <w:ilvl w:val="0"/>
          <w:numId w:val="15"/>
        </w:numPr>
        <w:tabs>
          <w:tab w:val="left" w:pos="90"/>
        </w:tabs>
        <w:spacing w:after="0"/>
        <w:rPr>
          <w:sz w:val="28"/>
          <w:szCs w:val="28"/>
        </w:rPr>
      </w:pPr>
      <w:r>
        <w:rPr>
          <w:sz w:val="28"/>
          <w:szCs w:val="28"/>
        </w:rPr>
        <w:t>________________ is an example of ornamental crops (a)Guava (b)Tree (c</w:t>
      </w:r>
      <w:r w:rsidRPr="00CE13F4">
        <w:rPr>
          <w:sz w:val="28"/>
          <w:szCs w:val="28"/>
        </w:rPr>
        <w:t xml:space="preserve">)Cocoa </w:t>
      </w:r>
      <w:r>
        <w:rPr>
          <w:sz w:val="28"/>
          <w:szCs w:val="28"/>
        </w:rPr>
        <w:t>(d)Sunflower</w:t>
      </w:r>
    </w:p>
    <w:p w:rsidR="00CE13F4" w:rsidRDefault="00CE13F4" w:rsidP="00CE13F4">
      <w:pPr>
        <w:pStyle w:val="ListParagraph"/>
        <w:numPr>
          <w:ilvl w:val="0"/>
          <w:numId w:val="15"/>
        </w:numPr>
        <w:tabs>
          <w:tab w:val="left" w:pos="90"/>
        </w:tabs>
        <w:spacing w:after="0"/>
        <w:rPr>
          <w:sz w:val="28"/>
          <w:szCs w:val="28"/>
        </w:rPr>
      </w:pPr>
      <w:r>
        <w:rPr>
          <w:sz w:val="28"/>
          <w:szCs w:val="28"/>
        </w:rPr>
        <w:t xml:space="preserve">The </w:t>
      </w:r>
      <w:proofErr w:type="spellStart"/>
      <w:r>
        <w:rPr>
          <w:sz w:val="28"/>
          <w:szCs w:val="28"/>
        </w:rPr>
        <w:t>earlymen</w:t>
      </w:r>
      <w:proofErr w:type="spellEnd"/>
      <w:r>
        <w:rPr>
          <w:sz w:val="28"/>
          <w:szCs w:val="28"/>
        </w:rPr>
        <w:t xml:space="preserve"> were _______________. (a)doctors (b)hunters (c)tailors (d)shoe cobblers</w:t>
      </w:r>
    </w:p>
    <w:p w:rsidR="00CE13F4" w:rsidRDefault="00CE13F4" w:rsidP="00CE13F4">
      <w:pPr>
        <w:pStyle w:val="ListParagraph"/>
        <w:numPr>
          <w:ilvl w:val="0"/>
          <w:numId w:val="15"/>
        </w:numPr>
        <w:tabs>
          <w:tab w:val="left" w:pos="90"/>
        </w:tabs>
        <w:spacing w:after="0"/>
        <w:rPr>
          <w:sz w:val="28"/>
          <w:szCs w:val="28"/>
        </w:rPr>
      </w:pPr>
      <w:r>
        <w:rPr>
          <w:sz w:val="28"/>
          <w:szCs w:val="28"/>
        </w:rPr>
        <w:t>_______________ is also known as apiculture. (a)bee farming (b)ranching (c)livestock farming (d)snail farming</w:t>
      </w:r>
    </w:p>
    <w:p w:rsidR="00CE13F4" w:rsidRDefault="00CE13F4" w:rsidP="00CE13F4">
      <w:pPr>
        <w:pStyle w:val="ListParagraph"/>
        <w:numPr>
          <w:ilvl w:val="0"/>
          <w:numId w:val="15"/>
        </w:numPr>
        <w:tabs>
          <w:tab w:val="left" w:pos="90"/>
        </w:tabs>
        <w:spacing w:after="0"/>
        <w:rPr>
          <w:sz w:val="28"/>
          <w:szCs w:val="28"/>
        </w:rPr>
      </w:pPr>
      <w:r>
        <w:rPr>
          <w:sz w:val="28"/>
          <w:szCs w:val="28"/>
        </w:rPr>
        <w:t xml:space="preserve">The Nomadic herding is commonly </w:t>
      </w:r>
      <w:r w:rsidR="00B40C2A">
        <w:rPr>
          <w:sz w:val="28"/>
          <w:szCs w:val="28"/>
        </w:rPr>
        <w:t>Practiced</w:t>
      </w:r>
      <w:r>
        <w:rPr>
          <w:sz w:val="28"/>
          <w:szCs w:val="28"/>
        </w:rPr>
        <w:t xml:space="preserve"> by the __________ of Nigeria. (a)</w:t>
      </w:r>
      <w:proofErr w:type="spellStart"/>
      <w:r>
        <w:rPr>
          <w:sz w:val="28"/>
          <w:szCs w:val="28"/>
        </w:rPr>
        <w:t>Yorubas</w:t>
      </w:r>
      <w:proofErr w:type="spellEnd"/>
      <w:r>
        <w:rPr>
          <w:sz w:val="28"/>
          <w:szCs w:val="28"/>
        </w:rPr>
        <w:t xml:space="preserve"> (b)</w:t>
      </w:r>
      <w:proofErr w:type="spellStart"/>
      <w:r>
        <w:rPr>
          <w:sz w:val="28"/>
          <w:szCs w:val="28"/>
        </w:rPr>
        <w:t>Fulanis</w:t>
      </w:r>
      <w:proofErr w:type="spellEnd"/>
      <w:r>
        <w:rPr>
          <w:sz w:val="28"/>
          <w:szCs w:val="28"/>
        </w:rPr>
        <w:t xml:space="preserve"> (c)Foreigners (d)Igbos</w:t>
      </w:r>
    </w:p>
    <w:p w:rsidR="00CE13F4" w:rsidRDefault="00CE13F4" w:rsidP="00CE13F4">
      <w:pPr>
        <w:pStyle w:val="ListParagraph"/>
        <w:numPr>
          <w:ilvl w:val="0"/>
          <w:numId w:val="15"/>
        </w:numPr>
        <w:tabs>
          <w:tab w:val="left" w:pos="90"/>
        </w:tabs>
        <w:spacing w:after="0"/>
        <w:rPr>
          <w:sz w:val="28"/>
          <w:szCs w:val="28"/>
        </w:rPr>
      </w:pPr>
      <w:r>
        <w:rPr>
          <w:sz w:val="28"/>
          <w:szCs w:val="28"/>
        </w:rPr>
        <w:t>The part of the plant below the ground is called the _____________. (a)flower (b)leaf (c)rout (d)stem</w:t>
      </w:r>
    </w:p>
    <w:p w:rsidR="00CE13F4" w:rsidRDefault="00CE13F4" w:rsidP="00CE13F4">
      <w:pPr>
        <w:pStyle w:val="ListParagraph"/>
        <w:numPr>
          <w:ilvl w:val="0"/>
          <w:numId w:val="15"/>
        </w:numPr>
        <w:tabs>
          <w:tab w:val="left" w:pos="90"/>
        </w:tabs>
        <w:spacing w:after="0"/>
        <w:rPr>
          <w:sz w:val="28"/>
          <w:szCs w:val="28"/>
        </w:rPr>
      </w:pPr>
      <w:r>
        <w:rPr>
          <w:sz w:val="28"/>
          <w:szCs w:val="28"/>
        </w:rPr>
        <w:t>____________ is a type of bees. (a)Bumble bees (b)Robot Bees (c)Sugar Bees (d)Lady Bees</w:t>
      </w:r>
    </w:p>
    <w:p w:rsidR="00CE13F4" w:rsidRDefault="00CE13F4" w:rsidP="00CE13F4">
      <w:pPr>
        <w:pStyle w:val="ListParagraph"/>
        <w:numPr>
          <w:ilvl w:val="0"/>
          <w:numId w:val="15"/>
        </w:numPr>
        <w:tabs>
          <w:tab w:val="left" w:pos="90"/>
        </w:tabs>
        <w:spacing w:after="0"/>
        <w:rPr>
          <w:sz w:val="28"/>
          <w:szCs w:val="28"/>
        </w:rPr>
      </w:pPr>
      <w:r>
        <w:rPr>
          <w:sz w:val="28"/>
          <w:szCs w:val="28"/>
        </w:rPr>
        <w:t>Carrot is an example of __________. (a)vegetables (b)fruits (c)flowers (d)food</w:t>
      </w:r>
    </w:p>
    <w:p w:rsidR="00CE13F4" w:rsidRDefault="00B40C2A" w:rsidP="00CE13F4">
      <w:pPr>
        <w:pStyle w:val="ListParagraph"/>
        <w:numPr>
          <w:ilvl w:val="0"/>
          <w:numId w:val="15"/>
        </w:numPr>
        <w:tabs>
          <w:tab w:val="left" w:pos="90"/>
        </w:tabs>
        <w:spacing w:after="0"/>
        <w:rPr>
          <w:sz w:val="28"/>
          <w:szCs w:val="28"/>
        </w:rPr>
      </w:pPr>
      <w:r>
        <w:rPr>
          <w:sz w:val="28"/>
          <w:szCs w:val="28"/>
        </w:rPr>
        <w:t>Agriculture is coined from two ___________ words. (a)French (b)Greek (c)Latin (d)English</w:t>
      </w:r>
    </w:p>
    <w:p w:rsidR="00B40C2A" w:rsidRDefault="00B40C2A" w:rsidP="00CE13F4">
      <w:pPr>
        <w:pStyle w:val="ListParagraph"/>
        <w:numPr>
          <w:ilvl w:val="0"/>
          <w:numId w:val="15"/>
        </w:numPr>
        <w:tabs>
          <w:tab w:val="left" w:pos="90"/>
        </w:tabs>
        <w:spacing w:after="0"/>
        <w:rPr>
          <w:sz w:val="28"/>
          <w:szCs w:val="28"/>
        </w:rPr>
      </w:pPr>
      <w:r>
        <w:rPr>
          <w:sz w:val="28"/>
          <w:szCs w:val="28"/>
        </w:rPr>
        <w:lastRenderedPageBreak/>
        <w:t>One of the basic necessities of life is _____________. (a)school (b)books (c)money (d)shelter</w:t>
      </w:r>
    </w:p>
    <w:p w:rsidR="00B40C2A" w:rsidRDefault="00B40C2A" w:rsidP="00CE13F4">
      <w:pPr>
        <w:pStyle w:val="ListParagraph"/>
        <w:numPr>
          <w:ilvl w:val="0"/>
          <w:numId w:val="15"/>
        </w:numPr>
        <w:tabs>
          <w:tab w:val="left" w:pos="90"/>
        </w:tabs>
        <w:spacing w:after="0"/>
        <w:rPr>
          <w:sz w:val="28"/>
          <w:szCs w:val="28"/>
        </w:rPr>
      </w:pPr>
      <w:r>
        <w:rPr>
          <w:sz w:val="28"/>
          <w:szCs w:val="28"/>
        </w:rPr>
        <w:t>___________ is the reproductive organ of plant. (a)flower (b)shoot (c)root (d)plant</w:t>
      </w:r>
    </w:p>
    <w:p w:rsidR="00B40C2A" w:rsidRDefault="00B40C2A" w:rsidP="00CE13F4">
      <w:pPr>
        <w:pStyle w:val="ListParagraph"/>
        <w:numPr>
          <w:ilvl w:val="0"/>
          <w:numId w:val="15"/>
        </w:numPr>
        <w:tabs>
          <w:tab w:val="left" w:pos="90"/>
        </w:tabs>
        <w:spacing w:after="0"/>
        <w:rPr>
          <w:sz w:val="28"/>
          <w:szCs w:val="28"/>
        </w:rPr>
      </w:pPr>
      <w:r>
        <w:rPr>
          <w:sz w:val="28"/>
          <w:szCs w:val="28"/>
        </w:rPr>
        <w:t>_________________ is an example of aquatic plants. (a)rose flower (b)Guava tree (c)mango tree (d)Water lily</w:t>
      </w:r>
    </w:p>
    <w:p w:rsidR="00B40C2A" w:rsidRDefault="00B40C2A" w:rsidP="00CE13F4">
      <w:pPr>
        <w:pStyle w:val="ListParagraph"/>
        <w:numPr>
          <w:ilvl w:val="0"/>
          <w:numId w:val="15"/>
        </w:numPr>
        <w:tabs>
          <w:tab w:val="left" w:pos="90"/>
        </w:tabs>
        <w:spacing w:after="0"/>
        <w:rPr>
          <w:sz w:val="28"/>
          <w:szCs w:val="28"/>
        </w:rPr>
      </w:pPr>
      <w:r>
        <w:rPr>
          <w:sz w:val="28"/>
          <w:szCs w:val="28"/>
        </w:rPr>
        <w:t>Snail farming is also known as ___________. (a)Pastoral Farming (b)</w:t>
      </w:r>
      <w:proofErr w:type="spellStart"/>
      <w:r>
        <w:rPr>
          <w:sz w:val="28"/>
          <w:szCs w:val="28"/>
        </w:rPr>
        <w:t>Heliculture</w:t>
      </w:r>
      <w:proofErr w:type="spellEnd"/>
      <w:r>
        <w:rPr>
          <w:sz w:val="28"/>
          <w:szCs w:val="28"/>
        </w:rPr>
        <w:t xml:space="preserve"> (c)A</w:t>
      </w:r>
      <w:r w:rsidR="0021139A">
        <w:rPr>
          <w:sz w:val="28"/>
          <w:szCs w:val="28"/>
        </w:rPr>
        <w:t>piculture (d)Agriculture</w:t>
      </w:r>
    </w:p>
    <w:p w:rsidR="0021139A" w:rsidRDefault="0021139A" w:rsidP="00CE13F4">
      <w:pPr>
        <w:pStyle w:val="ListParagraph"/>
        <w:numPr>
          <w:ilvl w:val="0"/>
          <w:numId w:val="15"/>
        </w:numPr>
        <w:tabs>
          <w:tab w:val="left" w:pos="90"/>
        </w:tabs>
        <w:spacing w:after="0"/>
        <w:rPr>
          <w:sz w:val="28"/>
          <w:szCs w:val="28"/>
        </w:rPr>
      </w:pPr>
      <w:r>
        <w:rPr>
          <w:sz w:val="28"/>
          <w:szCs w:val="28"/>
        </w:rPr>
        <w:t xml:space="preserve">Animals </w:t>
      </w:r>
      <w:proofErr w:type="spellStart"/>
      <w:r>
        <w:rPr>
          <w:sz w:val="28"/>
          <w:szCs w:val="28"/>
        </w:rPr>
        <w:t>Feaces</w:t>
      </w:r>
      <w:proofErr w:type="spellEnd"/>
      <w:r>
        <w:rPr>
          <w:sz w:val="28"/>
          <w:szCs w:val="28"/>
        </w:rPr>
        <w:t xml:space="preserve"> serve as _______________. (a)manure (b)food (c)fruits (d)raw materials</w:t>
      </w:r>
    </w:p>
    <w:p w:rsidR="0021139A" w:rsidRDefault="0021139A" w:rsidP="00CE13F4">
      <w:pPr>
        <w:pStyle w:val="ListParagraph"/>
        <w:numPr>
          <w:ilvl w:val="0"/>
          <w:numId w:val="15"/>
        </w:numPr>
        <w:tabs>
          <w:tab w:val="left" w:pos="90"/>
        </w:tabs>
        <w:spacing w:after="0"/>
        <w:rPr>
          <w:sz w:val="28"/>
          <w:szCs w:val="28"/>
        </w:rPr>
      </w:pPr>
      <w:r>
        <w:rPr>
          <w:sz w:val="28"/>
          <w:szCs w:val="28"/>
        </w:rPr>
        <w:t>________________crops are used for beautifying our environment. (a)cash (b)food (c)ornamental (d)flowers</w:t>
      </w:r>
    </w:p>
    <w:p w:rsidR="00DA4184" w:rsidRDefault="00DA4184" w:rsidP="00DA4184">
      <w:pPr>
        <w:pStyle w:val="ListParagraph"/>
        <w:numPr>
          <w:ilvl w:val="0"/>
          <w:numId w:val="15"/>
        </w:numPr>
        <w:tabs>
          <w:tab w:val="left" w:pos="90"/>
        </w:tabs>
        <w:spacing w:after="0"/>
        <w:rPr>
          <w:sz w:val="28"/>
          <w:szCs w:val="28"/>
        </w:rPr>
      </w:pPr>
      <w:r>
        <w:rPr>
          <w:sz w:val="28"/>
          <w:szCs w:val="28"/>
        </w:rPr>
        <w:t>One of the tools used by the early men is ______________. (a)sickle (b)tractor (c)planter (d)stone</w:t>
      </w:r>
    </w:p>
    <w:p w:rsidR="00DA4184" w:rsidRPr="0021139A" w:rsidRDefault="00DA4184" w:rsidP="00DA4184">
      <w:pPr>
        <w:tabs>
          <w:tab w:val="left" w:pos="90"/>
        </w:tabs>
        <w:spacing w:after="0"/>
        <w:ind w:left="450"/>
        <w:rPr>
          <w:b/>
          <w:sz w:val="28"/>
          <w:szCs w:val="28"/>
        </w:rPr>
      </w:pPr>
      <w:r>
        <w:rPr>
          <w:b/>
          <w:sz w:val="28"/>
          <w:szCs w:val="28"/>
        </w:rPr>
        <w:t>Fill in the gaps</w:t>
      </w:r>
    </w:p>
    <w:p w:rsidR="00DA4184" w:rsidRDefault="00DA4184" w:rsidP="00DA4184">
      <w:pPr>
        <w:pStyle w:val="ListParagraph"/>
        <w:numPr>
          <w:ilvl w:val="0"/>
          <w:numId w:val="15"/>
        </w:numPr>
        <w:tabs>
          <w:tab w:val="left" w:pos="90"/>
        </w:tabs>
        <w:spacing w:after="0"/>
        <w:rPr>
          <w:sz w:val="28"/>
          <w:szCs w:val="28"/>
        </w:rPr>
      </w:pPr>
      <w:r>
        <w:rPr>
          <w:sz w:val="28"/>
          <w:szCs w:val="28"/>
        </w:rPr>
        <w:t>Agriculture is coined from two words which are _______________ and _____________.</w:t>
      </w:r>
    </w:p>
    <w:p w:rsidR="00DA4184" w:rsidRDefault="00DA4184" w:rsidP="00DA4184">
      <w:pPr>
        <w:pStyle w:val="ListParagraph"/>
        <w:numPr>
          <w:ilvl w:val="0"/>
          <w:numId w:val="15"/>
        </w:numPr>
        <w:tabs>
          <w:tab w:val="left" w:pos="90"/>
        </w:tabs>
        <w:spacing w:after="0"/>
        <w:rPr>
          <w:sz w:val="28"/>
          <w:szCs w:val="28"/>
        </w:rPr>
      </w:pPr>
      <w:r>
        <w:rPr>
          <w:sz w:val="28"/>
          <w:szCs w:val="28"/>
        </w:rPr>
        <w:t>The three basic necessities of life are _____________ and __________.</w:t>
      </w:r>
    </w:p>
    <w:p w:rsidR="00DA4184" w:rsidRDefault="00DA4184" w:rsidP="00DA4184">
      <w:pPr>
        <w:pStyle w:val="ListParagraph"/>
        <w:numPr>
          <w:ilvl w:val="0"/>
          <w:numId w:val="15"/>
        </w:numPr>
        <w:tabs>
          <w:tab w:val="left" w:pos="90"/>
        </w:tabs>
        <w:spacing w:after="0"/>
        <w:rPr>
          <w:sz w:val="28"/>
          <w:szCs w:val="28"/>
        </w:rPr>
      </w:pPr>
      <w:r>
        <w:rPr>
          <w:sz w:val="28"/>
          <w:szCs w:val="28"/>
        </w:rPr>
        <w:t>Those who specialize in the production of fruits, vegetables and flowers are called _____________.</w:t>
      </w:r>
    </w:p>
    <w:p w:rsidR="00DA4184" w:rsidRDefault="00DA4184" w:rsidP="00DA4184">
      <w:pPr>
        <w:pStyle w:val="ListParagraph"/>
        <w:numPr>
          <w:ilvl w:val="0"/>
          <w:numId w:val="15"/>
        </w:numPr>
        <w:tabs>
          <w:tab w:val="left" w:pos="90"/>
        </w:tabs>
        <w:spacing w:after="0"/>
        <w:rPr>
          <w:sz w:val="28"/>
          <w:szCs w:val="28"/>
        </w:rPr>
      </w:pPr>
      <w:r>
        <w:rPr>
          <w:sz w:val="28"/>
          <w:szCs w:val="28"/>
        </w:rPr>
        <w:t>In West Africa, snail meat is popularly known as ____________________.</w:t>
      </w:r>
    </w:p>
    <w:p w:rsidR="00DA4184" w:rsidRDefault="00DA4184" w:rsidP="00DA4184">
      <w:pPr>
        <w:pStyle w:val="ListParagraph"/>
        <w:numPr>
          <w:ilvl w:val="0"/>
          <w:numId w:val="15"/>
        </w:numPr>
        <w:tabs>
          <w:tab w:val="left" w:pos="90"/>
        </w:tabs>
        <w:spacing w:after="0"/>
        <w:rPr>
          <w:sz w:val="28"/>
          <w:szCs w:val="28"/>
        </w:rPr>
      </w:pPr>
      <w:r>
        <w:rPr>
          <w:sz w:val="28"/>
          <w:szCs w:val="28"/>
        </w:rPr>
        <w:t>The early men were ________________. ______________ and _____________. (their major occupation)</w:t>
      </w:r>
    </w:p>
    <w:p w:rsidR="00A057FA" w:rsidRPr="00A057FA" w:rsidRDefault="00A057FA" w:rsidP="00A057FA">
      <w:pPr>
        <w:pStyle w:val="ListParagraph"/>
        <w:tabs>
          <w:tab w:val="left" w:pos="90"/>
        </w:tabs>
        <w:spacing w:after="0"/>
        <w:ind w:left="810"/>
        <w:jc w:val="center"/>
        <w:rPr>
          <w:b/>
          <w:sz w:val="28"/>
          <w:szCs w:val="28"/>
        </w:rPr>
      </w:pPr>
      <w:r>
        <w:rPr>
          <w:b/>
          <w:sz w:val="28"/>
          <w:szCs w:val="28"/>
        </w:rPr>
        <w:t>THEORY</w:t>
      </w:r>
    </w:p>
    <w:p w:rsidR="00DA4184" w:rsidRDefault="00A057FA" w:rsidP="00A057FA">
      <w:pPr>
        <w:pStyle w:val="ListParagraph"/>
        <w:numPr>
          <w:ilvl w:val="0"/>
          <w:numId w:val="16"/>
        </w:numPr>
        <w:tabs>
          <w:tab w:val="left" w:pos="90"/>
        </w:tabs>
        <w:spacing w:after="0"/>
        <w:rPr>
          <w:sz w:val="28"/>
          <w:szCs w:val="28"/>
        </w:rPr>
      </w:pPr>
      <w:r>
        <w:rPr>
          <w:sz w:val="28"/>
          <w:szCs w:val="28"/>
        </w:rPr>
        <w:t>Define Agriculture.</w:t>
      </w:r>
    </w:p>
    <w:p w:rsidR="00A057FA" w:rsidRPr="003D7174" w:rsidRDefault="003D7174" w:rsidP="003D7174">
      <w:pPr>
        <w:tabs>
          <w:tab w:val="left" w:pos="90"/>
        </w:tabs>
        <w:spacing w:after="0"/>
        <w:ind w:left="450"/>
        <w:rPr>
          <w:sz w:val="28"/>
          <w:szCs w:val="28"/>
        </w:rPr>
      </w:pPr>
      <w:r>
        <w:rPr>
          <w:sz w:val="28"/>
          <w:szCs w:val="28"/>
        </w:rPr>
        <w:t xml:space="preserve">b. </w:t>
      </w:r>
      <w:r w:rsidR="00A057FA" w:rsidRPr="003D7174">
        <w:rPr>
          <w:sz w:val="28"/>
          <w:szCs w:val="28"/>
        </w:rPr>
        <w:t>List the stages of agriculture</w:t>
      </w:r>
    </w:p>
    <w:p w:rsidR="00A057FA" w:rsidRPr="003D7174" w:rsidRDefault="003D7174" w:rsidP="003D7174">
      <w:pPr>
        <w:tabs>
          <w:tab w:val="left" w:pos="90"/>
        </w:tabs>
        <w:spacing w:after="0"/>
        <w:ind w:left="450"/>
        <w:rPr>
          <w:sz w:val="28"/>
          <w:szCs w:val="28"/>
        </w:rPr>
      </w:pPr>
      <w:r>
        <w:rPr>
          <w:sz w:val="28"/>
          <w:szCs w:val="28"/>
        </w:rPr>
        <w:t xml:space="preserve">c. </w:t>
      </w:r>
      <w:r w:rsidR="00A057FA" w:rsidRPr="003D7174">
        <w:rPr>
          <w:sz w:val="28"/>
          <w:szCs w:val="28"/>
        </w:rPr>
        <w:t>List the types of agriculture.</w:t>
      </w:r>
    </w:p>
    <w:p w:rsidR="00A057FA" w:rsidRPr="00D44463" w:rsidRDefault="00D44463" w:rsidP="00D44463">
      <w:pPr>
        <w:tabs>
          <w:tab w:val="left" w:pos="90"/>
        </w:tabs>
        <w:spacing w:after="0"/>
        <w:ind w:left="450"/>
        <w:rPr>
          <w:sz w:val="28"/>
          <w:szCs w:val="28"/>
        </w:rPr>
      </w:pPr>
      <w:r>
        <w:rPr>
          <w:sz w:val="28"/>
          <w:szCs w:val="28"/>
        </w:rPr>
        <w:t xml:space="preserve">d. </w:t>
      </w:r>
      <w:r w:rsidR="00A057FA" w:rsidRPr="00D44463">
        <w:rPr>
          <w:sz w:val="28"/>
          <w:szCs w:val="28"/>
        </w:rPr>
        <w:t>Highlight the forms of agriculture.</w:t>
      </w:r>
    </w:p>
    <w:p w:rsidR="00A057FA" w:rsidRDefault="00A057FA" w:rsidP="00A057FA">
      <w:pPr>
        <w:pStyle w:val="ListParagraph"/>
        <w:numPr>
          <w:ilvl w:val="0"/>
          <w:numId w:val="16"/>
        </w:numPr>
        <w:tabs>
          <w:tab w:val="left" w:pos="90"/>
        </w:tabs>
        <w:spacing w:after="0"/>
        <w:rPr>
          <w:sz w:val="28"/>
          <w:szCs w:val="28"/>
        </w:rPr>
      </w:pPr>
      <w:r>
        <w:rPr>
          <w:sz w:val="28"/>
          <w:szCs w:val="28"/>
        </w:rPr>
        <w:t>Write two examples of the following group of crops: -</w:t>
      </w:r>
    </w:p>
    <w:p w:rsidR="00A057FA" w:rsidRDefault="00A057FA" w:rsidP="00A057FA">
      <w:pPr>
        <w:pStyle w:val="ListParagraph"/>
        <w:tabs>
          <w:tab w:val="left" w:pos="90"/>
        </w:tabs>
        <w:spacing w:after="0"/>
        <w:ind w:left="810"/>
        <w:rPr>
          <w:sz w:val="28"/>
          <w:szCs w:val="28"/>
        </w:rPr>
      </w:pPr>
      <w:r>
        <w:rPr>
          <w:sz w:val="28"/>
          <w:szCs w:val="28"/>
        </w:rPr>
        <w:t>(a)Ornamental crops</w:t>
      </w:r>
      <w:r>
        <w:rPr>
          <w:sz w:val="28"/>
          <w:szCs w:val="28"/>
        </w:rPr>
        <w:tab/>
      </w:r>
      <w:r>
        <w:rPr>
          <w:sz w:val="28"/>
          <w:szCs w:val="28"/>
        </w:rPr>
        <w:tab/>
        <w:t>(b)Oil crops</w:t>
      </w:r>
      <w:r>
        <w:rPr>
          <w:sz w:val="28"/>
          <w:szCs w:val="28"/>
        </w:rPr>
        <w:tab/>
      </w:r>
      <w:r>
        <w:rPr>
          <w:sz w:val="28"/>
          <w:szCs w:val="28"/>
        </w:rPr>
        <w:tab/>
        <w:t xml:space="preserve">(c)Fruit Crops     </w:t>
      </w:r>
      <w:r>
        <w:rPr>
          <w:sz w:val="28"/>
          <w:szCs w:val="28"/>
        </w:rPr>
        <w:tab/>
        <w:t>(d)Tuber crops</w:t>
      </w:r>
    </w:p>
    <w:p w:rsidR="00A057FA" w:rsidRDefault="00A057FA" w:rsidP="00A057FA">
      <w:pPr>
        <w:pStyle w:val="ListParagraph"/>
        <w:tabs>
          <w:tab w:val="left" w:pos="90"/>
        </w:tabs>
        <w:spacing w:after="0"/>
        <w:ind w:left="810"/>
        <w:rPr>
          <w:sz w:val="28"/>
          <w:szCs w:val="28"/>
        </w:rPr>
      </w:pPr>
      <w:r>
        <w:rPr>
          <w:sz w:val="28"/>
          <w:szCs w:val="28"/>
        </w:rPr>
        <w:t>(e)Cereal Crops</w:t>
      </w:r>
    </w:p>
    <w:p w:rsidR="00A057FA" w:rsidRDefault="00A057FA" w:rsidP="00A057FA">
      <w:pPr>
        <w:pStyle w:val="ListParagraph"/>
        <w:numPr>
          <w:ilvl w:val="0"/>
          <w:numId w:val="16"/>
        </w:numPr>
        <w:tabs>
          <w:tab w:val="left" w:pos="90"/>
        </w:tabs>
        <w:spacing w:after="0"/>
        <w:rPr>
          <w:sz w:val="28"/>
          <w:szCs w:val="28"/>
        </w:rPr>
      </w:pPr>
      <w:r>
        <w:rPr>
          <w:sz w:val="28"/>
          <w:szCs w:val="28"/>
        </w:rPr>
        <w:t>Define Annual, Biennial and Perennial crops</w:t>
      </w:r>
    </w:p>
    <w:p w:rsidR="00A057FA" w:rsidRPr="00D44463" w:rsidRDefault="00D44463" w:rsidP="00D44463">
      <w:pPr>
        <w:tabs>
          <w:tab w:val="left" w:pos="90"/>
        </w:tabs>
        <w:spacing w:after="0"/>
        <w:ind w:left="450"/>
        <w:rPr>
          <w:sz w:val="28"/>
          <w:szCs w:val="28"/>
        </w:rPr>
      </w:pPr>
      <w:r>
        <w:rPr>
          <w:sz w:val="28"/>
          <w:szCs w:val="28"/>
        </w:rPr>
        <w:t xml:space="preserve">b. </w:t>
      </w:r>
      <w:r w:rsidR="00A057FA" w:rsidRPr="00D44463">
        <w:rPr>
          <w:sz w:val="28"/>
          <w:szCs w:val="28"/>
        </w:rPr>
        <w:t>List two examples of each crop</w:t>
      </w:r>
    </w:p>
    <w:p w:rsidR="00A057FA" w:rsidRDefault="00A057FA" w:rsidP="00A057FA">
      <w:pPr>
        <w:pStyle w:val="ListParagraph"/>
        <w:numPr>
          <w:ilvl w:val="0"/>
          <w:numId w:val="16"/>
        </w:numPr>
        <w:tabs>
          <w:tab w:val="left" w:pos="90"/>
        </w:tabs>
        <w:spacing w:after="0"/>
        <w:rPr>
          <w:sz w:val="28"/>
          <w:szCs w:val="28"/>
        </w:rPr>
      </w:pPr>
      <w:r>
        <w:rPr>
          <w:sz w:val="28"/>
          <w:szCs w:val="28"/>
        </w:rPr>
        <w:t>Define Bee farming</w:t>
      </w:r>
    </w:p>
    <w:p w:rsidR="00A057FA" w:rsidRPr="00D44463" w:rsidRDefault="00D44463" w:rsidP="00D44463">
      <w:pPr>
        <w:tabs>
          <w:tab w:val="left" w:pos="90"/>
        </w:tabs>
        <w:spacing w:after="0"/>
        <w:ind w:left="450"/>
        <w:rPr>
          <w:sz w:val="28"/>
          <w:szCs w:val="28"/>
        </w:rPr>
      </w:pPr>
      <w:r>
        <w:rPr>
          <w:sz w:val="28"/>
          <w:szCs w:val="28"/>
        </w:rPr>
        <w:t xml:space="preserve">b. </w:t>
      </w:r>
      <w:r w:rsidR="00A057FA" w:rsidRPr="00D44463">
        <w:rPr>
          <w:sz w:val="28"/>
          <w:szCs w:val="28"/>
        </w:rPr>
        <w:t>Identify three types of bees.</w:t>
      </w:r>
    </w:p>
    <w:p w:rsidR="00A057FA" w:rsidRPr="00D44463" w:rsidRDefault="00D44463" w:rsidP="00D44463">
      <w:pPr>
        <w:tabs>
          <w:tab w:val="left" w:pos="90"/>
        </w:tabs>
        <w:spacing w:after="0"/>
        <w:rPr>
          <w:sz w:val="28"/>
          <w:szCs w:val="28"/>
        </w:rPr>
      </w:pPr>
      <w:r>
        <w:rPr>
          <w:sz w:val="28"/>
          <w:szCs w:val="28"/>
        </w:rPr>
        <w:t xml:space="preserve">        c. </w:t>
      </w:r>
      <w:r w:rsidR="00A057FA" w:rsidRPr="00D44463">
        <w:rPr>
          <w:sz w:val="28"/>
          <w:szCs w:val="28"/>
        </w:rPr>
        <w:t>State one importance of bee farming</w:t>
      </w:r>
    </w:p>
    <w:p w:rsidR="00A057FA" w:rsidRDefault="00A057FA" w:rsidP="00A057FA">
      <w:pPr>
        <w:pStyle w:val="ListParagraph"/>
        <w:numPr>
          <w:ilvl w:val="0"/>
          <w:numId w:val="16"/>
        </w:numPr>
        <w:tabs>
          <w:tab w:val="left" w:pos="90"/>
        </w:tabs>
        <w:spacing w:after="0"/>
        <w:rPr>
          <w:sz w:val="28"/>
          <w:szCs w:val="28"/>
        </w:rPr>
      </w:pPr>
      <w:r>
        <w:rPr>
          <w:sz w:val="28"/>
          <w:szCs w:val="28"/>
        </w:rPr>
        <w:t>Draw and label parts of a plant</w:t>
      </w:r>
    </w:p>
    <w:p w:rsidR="00A057FA" w:rsidRDefault="00A057FA" w:rsidP="00A057FA">
      <w:pPr>
        <w:pStyle w:val="ListParagraph"/>
        <w:numPr>
          <w:ilvl w:val="0"/>
          <w:numId w:val="16"/>
        </w:numPr>
        <w:tabs>
          <w:tab w:val="left" w:pos="90"/>
        </w:tabs>
        <w:spacing w:after="0"/>
        <w:rPr>
          <w:sz w:val="28"/>
          <w:szCs w:val="28"/>
        </w:rPr>
      </w:pPr>
      <w:r>
        <w:rPr>
          <w:sz w:val="28"/>
          <w:szCs w:val="28"/>
        </w:rPr>
        <w:t>State three importance of agriculture</w:t>
      </w:r>
    </w:p>
    <w:p w:rsidR="00A057FA" w:rsidRPr="00D44463" w:rsidRDefault="00D44463" w:rsidP="00D44463">
      <w:pPr>
        <w:tabs>
          <w:tab w:val="left" w:pos="90"/>
        </w:tabs>
        <w:spacing w:after="0"/>
        <w:ind w:left="450"/>
        <w:rPr>
          <w:sz w:val="28"/>
          <w:szCs w:val="28"/>
        </w:rPr>
      </w:pPr>
      <w:r>
        <w:rPr>
          <w:sz w:val="28"/>
          <w:szCs w:val="28"/>
        </w:rPr>
        <w:t xml:space="preserve">b. </w:t>
      </w:r>
      <w:r w:rsidR="00A057FA" w:rsidRPr="00D44463">
        <w:rPr>
          <w:sz w:val="28"/>
          <w:szCs w:val="28"/>
        </w:rPr>
        <w:t>Identify five animals that serve as beast of burden to farmers.</w:t>
      </w:r>
    </w:p>
    <w:p w:rsidR="00A057FA" w:rsidRPr="00D44463" w:rsidRDefault="00D44463" w:rsidP="00D44463">
      <w:pPr>
        <w:tabs>
          <w:tab w:val="left" w:pos="90"/>
        </w:tabs>
        <w:spacing w:after="0"/>
        <w:ind w:left="450"/>
        <w:rPr>
          <w:sz w:val="28"/>
          <w:szCs w:val="28"/>
        </w:rPr>
      </w:pPr>
      <w:r>
        <w:rPr>
          <w:sz w:val="28"/>
          <w:szCs w:val="28"/>
        </w:rPr>
        <w:t xml:space="preserve">c. </w:t>
      </w:r>
      <w:r w:rsidR="00A057FA" w:rsidRPr="00D44463">
        <w:rPr>
          <w:sz w:val="28"/>
          <w:szCs w:val="28"/>
        </w:rPr>
        <w:t>List three things we can produce from hides and skin of animals.</w:t>
      </w:r>
    </w:p>
    <w:p w:rsidR="00CE13F4" w:rsidRDefault="00CE13F4" w:rsidP="00B54312">
      <w:pPr>
        <w:pStyle w:val="ListParagraph"/>
        <w:tabs>
          <w:tab w:val="left" w:pos="90"/>
        </w:tabs>
        <w:spacing w:after="0"/>
        <w:ind w:left="810"/>
        <w:rPr>
          <w:sz w:val="28"/>
          <w:szCs w:val="28"/>
        </w:rPr>
      </w:pPr>
    </w:p>
    <w:p w:rsidR="00B54312" w:rsidRDefault="00B54312" w:rsidP="00B54312">
      <w:pPr>
        <w:pStyle w:val="ListParagraph"/>
        <w:tabs>
          <w:tab w:val="left" w:pos="90"/>
        </w:tabs>
        <w:spacing w:after="0"/>
        <w:ind w:left="810"/>
        <w:rPr>
          <w:sz w:val="28"/>
          <w:szCs w:val="28"/>
        </w:rPr>
      </w:pPr>
    </w:p>
    <w:p w:rsidR="00B54312" w:rsidRDefault="00B54312" w:rsidP="00B54312">
      <w:pPr>
        <w:pStyle w:val="ListParagraph"/>
        <w:tabs>
          <w:tab w:val="left" w:pos="90"/>
        </w:tabs>
        <w:spacing w:after="0"/>
        <w:ind w:left="810"/>
        <w:rPr>
          <w:sz w:val="28"/>
          <w:szCs w:val="28"/>
        </w:rPr>
      </w:pPr>
    </w:p>
    <w:p w:rsidR="00512DDA" w:rsidRDefault="00512DDA" w:rsidP="00B54312">
      <w:pPr>
        <w:pStyle w:val="ListParagraph"/>
        <w:tabs>
          <w:tab w:val="left" w:pos="90"/>
        </w:tabs>
        <w:spacing w:after="0"/>
        <w:ind w:left="810"/>
        <w:rPr>
          <w:sz w:val="28"/>
          <w:szCs w:val="28"/>
        </w:rPr>
      </w:pPr>
    </w:p>
    <w:p w:rsidR="00512DDA" w:rsidRDefault="00512DDA" w:rsidP="00B54312">
      <w:pPr>
        <w:pStyle w:val="ListParagraph"/>
        <w:tabs>
          <w:tab w:val="left" w:pos="90"/>
        </w:tabs>
        <w:spacing w:after="0"/>
        <w:ind w:left="810"/>
        <w:rPr>
          <w:sz w:val="28"/>
          <w:szCs w:val="28"/>
        </w:rPr>
      </w:pPr>
    </w:p>
    <w:p w:rsidR="00512DDA" w:rsidRDefault="00512DDA" w:rsidP="00B54312">
      <w:pPr>
        <w:pStyle w:val="ListParagraph"/>
        <w:tabs>
          <w:tab w:val="left" w:pos="90"/>
        </w:tabs>
        <w:spacing w:after="0"/>
        <w:ind w:left="810"/>
        <w:rPr>
          <w:sz w:val="28"/>
          <w:szCs w:val="28"/>
        </w:rPr>
      </w:pPr>
    </w:p>
    <w:p w:rsidR="00512DDA" w:rsidRDefault="00512DDA" w:rsidP="00B54312">
      <w:pPr>
        <w:pStyle w:val="ListParagraph"/>
        <w:tabs>
          <w:tab w:val="left" w:pos="90"/>
        </w:tabs>
        <w:spacing w:after="0"/>
        <w:ind w:left="810"/>
        <w:rPr>
          <w:sz w:val="28"/>
          <w:szCs w:val="28"/>
        </w:rPr>
      </w:pPr>
    </w:p>
    <w:p w:rsidR="00512DDA" w:rsidRDefault="00512DDA" w:rsidP="00B54312">
      <w:pPr>
        <w:pStyle w:val="ListParagraph"/>
        <w:tabs>
          <w:tab w:val="left" w:pos="90"/>
        </w:tabs>
        <w:spacing w:after="0"/>
        <w:ind w:left="810"/>
        <w:rPr>
          <w:sz w:val="28"/>
          <w:szCs w:val="28"/>
        </w:rPr>
      </w:pPr>
    </w:p>
    <w:p w:rsidR="00512DDA" w:rsidRDefault="00512DDA" w:rsidP="00B54312">
      <w:pPr>
        <w:pStyle w:val="ListParagraph"/>
        <w:tabs>
          <w:tab w:val="left" w:pos="90"/>
        </w:tabs>
        <w:spacing w:after="0"/>
        <w:ind w:left="810"/>
        <w:rPr>
          <w:sz w:val="28"/>
          <w:szCs w:val="28"/>
        </w:rPr>
      </w:pPr>
    </w:p>
    <w:p w:rsidR="00512DDA" w:rsidRDefault="00512DDA" w:rsidP="00B54312">
      <w:pPr>
        <w:pStyle w:val="ListParagraph"/>
        <w:tabs>
          <w:tab w:val="left" w:pos="90"/>
        </w:tabs>
        <w:spacing w:after="0"/>
        <w:ind w:left="810"/>
        <w:rPr>
          <w:sz w:val="28"/>
          <w:szCs w:val="28"/>
        </w:rPr>
      </w:pPr>
    </w:p>
    <w:p w:rsidR="00512DDA" w:rsidRDefault="00512DDA" w:rsidP="00B54312">
      <w:pPr>
        <w:pStyle w:val="ListParagraph"/>
        <w:tabs>
          <w:tab w:val="left" w:pos="90"/>
        </w:tabs>
        <w:spacing w:after="0"/>
        <w:ind w:left="810"/>
        <w:rPr>
          <w:sz w:val="28"/>
          <w:szCs w:val="28"/>
        </w:rPr>
      </w:pPr>
    </w:p>
    <w:p w:rsidR="00512DDA" w:rsidRDefault="00512DDA" w:rsidP="00B54312">
      <w:pPr>
        <w:pStyle w:val="ListParagraph"/>
        <w:tabs>
          <w:tab w:val="left" w:pos="90"/>
        </w:tabs>
        <w:spacing w:after="0"/>
        <w:ind w:left="810"/>
        <w:rPr>
          <w:sz w:val="28"/>
          <w:szCs w:val="28"/>
        </w:rPr>
      </w:pPr>
    </w:p>
    <w:p w:rsidR="00B54312" w:rsidRDefault="00B54312" w:rsidP="00B54312">
      <w:pPr>
        <w:pStyle w:val="ListParagraph"/>
        <w:tabs>
          <w:tab w:val="left" w:pos="90"/>
        </w:tabs>
        <w:spacing w:after="0"/>
        <w:ind w:left="810"/>
        <w:rPr>
          <w:sz w:val="28"/>
          <w:szCs w:val="28"/>
        </w:rPr>
      </w:pPr>
    </w:p>
    <w:p w:rsidR="00B54312" w:rsidRDefault="00B54312" w:rsidP="00B54312">
      <w:pPr>
        <w:pStyle w:val="ListParagraph"/>
        <w:tabs>
          <w:tab w:val="left" w:pos="90"/>
        </w:tabs>
        <w:spacing w:after="0"/>
        <w:ind w:left="810"/>
        <w:rPr>
          <w:sz w:val="28"/>
          <w:szCs w:val="28"/>
        </w:rPr>
      </w:pPr>
    </w:p>
    <w:p w:rsidR="00B54312" w:rsidRPr="00A057FA" w:rsidRDefault="00B54312" w:rsidP="00A057FA">
      <w:pPr>
        <w:tabs>
          <w:tab w:val="left" w:pos="90"/>
        </w:tabs>
        <w:spacing w:after="0"/>
        <w:rPr>
          <w:sz w:val="28"/>
          <w:szCs w:val="28"/>
        </w:rPr>
      </w:pPr>
    </w:p>
    <w:p w:rsidR="00B54312" w:rsidRPr="00B54312" w:rsidRDefault="000B061F" w:rsidP="00B54312">
      <w:pPr>
        <w:pStyle w:val="ListParagraph"/>
        <w:tabs>
          <w:tab w:val="left" w:pos="90"/>
        </w:tabs>
        <w:spacing w:after="0"/>
        <w:ind w:left="810"/>
        <w:rPr>
          <w:sz w:val="28"/>
          <w:szCs w:val="28"/>
        </w:rPr>
      </w:pPr>
      <w:r>
        <w:pict>
          <v:rect id="_x0000_s1062" style="position:absolute;left:0;text-align:left;margin-left:26.6pt;margin-top:15pt;width:7in;height:106.8pt;z-index:251691008" filled="f" strokecolor="black [3213]" strokeweight="2.25pt"/>
        </w:pict>
      </w:r>
    </w:p>
    <w:p w:rsidR="00CE13F4" w:rsidRDefault="000B061F" w:rsidP="00CE13F4">
      <w:pPr>
        <w:tabs>
          <w:tab w:val="left" w:pos="90"/>
        </w:tabs>
        <w:spacing w:after="0"/>
        <w:jc w:val="center"/>
        <w:rPr>
          <w:b/>
          <w:sz w:val="28"/>
          <w:szCs w:val="28"/>
        </w:rPr>
      </w:pPr>
      <w:r>
        <w:pict>
          <v:rect id="_x0000_s1063" style="position:absolute;left:0;text-align:left;margin-left:26.4pt;margin-top:-.9pt;width:7in;height:46.85pt;z-index:251692032" filled="f" strokecolor="black [3213]" strokeweight="1pt"/>
        </w:pict>
      </w:r>
      <w:r w:rsidR="00CE13F4" w:rsidRPr="002416CA">
        <w:rPr>
          <w:b/>
          <w:sz w:val="40"/>
          <w:szCs w:val="28"/>
        </w:rPr>
        <w:t>PATFIN HIGH SCHOOL, AKESAN, LAGOS STATE</w:t>
      </w:r>
      <w:r w:rsidR="00CE13F4">
        <w:rPr>
          <w:b/>
          <w:sz w:val="28"/>
          <w:szCs w:val="28"/>
        </w:rPr>
        <w:t>.</w:t>
      </w:r>
    </w:p>
    <w:p w:rsidR="00CE13F4" w:rsidRDefault="000B061F" w:rsidP="00CE13F4">
      <w:pPr>
        <w:tabs>
          <w:tab w:val="left" w:pos="90"/>
        </w:tabs>
        <w:spacing w:after="0"/>
        <w:ind w:left="-180" w:firstLine="180"/>
        <w:rPr>
          <w:b/>
          <w:sz w:val="28"/>
          <w:szCs w:val="28"/>
        </w:rPr>
      </w:pPr>
      <w:r>
        <w:pict>
          <v:rect id="_x0000_s1064" style="position:absolute;left:0;text-align:left;margin-left:26.6pt;margin-top:17.9pt;width:7in;height:41pt;z-index:251693056" filled="f" strokecolor="black [3213]" strokeweight="1pt"/>
        </w:pict>
      </w:r>
      <w:r w:rsidR="00CE13F4">
        <w:rPr>
          <w:b/>
          <w:sz w:val="28"/>
          <w:szCs w:val="28"/>
        </w:rPr>
        <w:tab/>
      </w:r>
      <w:r w:rsidR="00CE13F4">
        <w:rPr>
          <w:b/>
          <w:sz w:val="28"/>
          <w:szCs w:val="28"/>
        </w:rPr>
        <w:tab/>
      </w:r>
      <w:r w:rsidR="00CE13F4">
        <w:rPr>
          <w:b/>
          <w:sz w:val="28"/>
          <w:szCs w:val="28"/>
        </w:rPr>
        <w:tab/>
      </w:r>
      <w:r w:rsidR="00CE13F4">
        <w:rPr>
          <w:b/>
          <w:sz w:val="28"/>
          <w:szCs w:val="28"/>
        </w:rPr>
        <w:tab/>
      </w:r>
      <w:r w:rsidR="00CE13F4">
        <w:rPr>
          <w:b/>
          <w:sz w:val="28"/>
          <w:szCs w:val="28"/>
        </w:rPr>
        <w:tab/>
      </w:r>
      <w:r w:rsidR="0065639B">
        <w:rPr>
          <w:b/>
          <w:sz w:val="28"/>
          <w:szCs w:val="28"/>
        </w:rPr>
        <w:t>FIRST</w:t>
      </w:r>
      <w:r w:rsidR="00CE13F4">
        <w:rPr>
          <w:b/>
          <w:sz w:val="28"/>
          <w:szCs w:val="28"/>
        </w:rPr>
        <w:t xml:space="preserve"> TERM EXAMINATION [2019 / 2020]  </w:t>
      </w:r>
    </w:p>
    <w:p w:rsidR="00CE13F4" w:rsidRDefault="00CE13F4" w:rsidP="00CE13F4">
      <w:pPr>
        <w:tabs>
          <w:tab w:val="left" w:pos="90"/>
        </w:tabs>
        <w:spacing w:after="0"/>
        <w:ind w:firstLine="720"/>
        <w:rPr>
          <w:b/>
          <w:sz w:val="28"/>
          <w:szCs w:val="28"/>
        </w:rPr>
      </w:pPr>
      <w:r>
        <w:rPr>
          <w:b/>
          <w:sz w:val="28"/>
          <w:szCs w:val="28"/>
        </w:rPr>
        <w:t xml:space="preserve">CLASS: J. S. S. </w:t>
      </w:r>
      <w:r w:rsidR="00A057FA">
        <w:rPr>
          <w:b/>
          <w:sz w:val="28"/>
          <w:szCs w:val="28"/>
        </w:rPr>
        <w:t>2</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rsidR="00CE13F4" w:rsidRDefault="00CE13F4" w:rsidP="00CE13F4">
      <w:pPr>
        <w:tabs>
          <w:tab w:val="left" w:pos="90"/>
        </w:tabs>
        <w:spacing w:after="0"/>
        <w:ind w:right="-360" w:firstLine="720"/>
        <w:rPr>
          <w:b/>
          <w:sz w:val="28"/>
          <w:szCs w:val="28"/>
        </w:rPr>
      </w:pPr>
      <w:r>
        <w:rPr>
          <w:b/>
          <w:sz w:val="28"/>
          <w:szCs w:val="28"/>
        </w:rPr>
        <w:t>NAME:  ______________________________________</w:t>
      </w:r>
      <w:r>
        <w:rPr>
          <w:b/>
          <w:sz w:val="28"/>
          <w:szCs w:val="28"/>
        </w:rPr>
        <w:tab/>
        <w:t xml:space="preserve">     SUBJECT:  Agric</w:t>
      </w:r>
    </w:p>
    <w:p w:rsidR="00CE13F4" w:rsidRDefault="000B061F" w:rsidP="00CE13F4">
      <w:pPr>
        <w:tabs>
          <w:tab w:val="left" w:pos="90"/>
        </w:tabs>
        <w:spacing w:after="0"/>
        <w:ind w:right="180" w:firstLine="720"/>
        <w:rPr>
          <w:b/>
          <w:sz w:val="28"/>
          <w:szCs w:val="28"/>
        </w:rPr>
      </w:pPr>
      <w:r>
        <w:pict>
          <v:rect id="_x0000_s1065" style="position:absolute;left:0;text-align:left;margin-left:27.4pt;margin-top:-.05pt;width:7in;height:14.95pt;z-index:251694080" filled="f" strokecolor="black [3213]" strokeweight="1pt"/>
        </w:pict>
      </w:r>
      <w:r w:rsidR="00CE13F4">
        <w:rPr>
          <w:b/>
          <w:sz w:val="28"/>
          <w:szCs w:val="28"/>
        </w:rPr>
        <w:t xml:space="preserve">INSTRUCTION: ANSWER ALL QUESTIONS                            DURATION: 1 Hour 3o </w:t>
      </w:r>
      <w:proofErr w:type="spellStart"/>
      <w:r w:rsidR="00CE13F4">
        <w:rPr>
          <w:b/>
          <w:sz w:val="28"/>
          <w:szCs w:val="28"/>
        </w:rPr>
        <w:t>mins</w:t>
      </w:r>
      <w:proofErr w:type="spellEnd"/>
      <w:r w:rsidR="00CE13F4">
        <w:rPr>
          <w:b/>
          <w:sz w:val="28"/>
          <w:szCs w:val="28"/>
        </w:rPr>
        <w:t xml:space="preserve"> </w:t>
      </w:r>
    </w:p>
    <w:p w:rsidR="00CE13F4" w:rsidRDefault="00A057FA" w:rsidP="00A057FA">
      <w:pPr>
        <w:pStyle w:val="ListParagraph"/>
        <w:numPr>
          <w:ilvl w:val="0"/>
          <w:numId w:val="17"/>
        </w:numPr>
        <w:tabs>
          <w:tab w:val="left" w:pos="90"/>
        </w:tabs>
        <w:spacing w:after="0"/>
        <w:rPr>
          <w:sz w:val="28"/>
          <w:szCs w:val="28"/>
        </w:rPr>
      </w:pPr>
      <w:r>
        <w:rPr>
          <w:sz w:val="28"/>
          <w:szCs w:val="28"/>
        </w:rPr>
        <w:t>The system of farming where a farmer raises both crops and animals on the same farm is known as _____________. (a)shifting cultivation (b)pastoral farming (c)Mono farming (d)Mixed farming</w:t>
      </w:r>
    </w:p>
    <w:p w:rsidR="00A057FA" w:rsidRDefault="00A057FA" w:rsidP="00A057FA">
      <w:pPr>
        <w:pStyle w:val="ListParagraph"/>
        <w:numPr>
          <w:ilvl w:val="0"/>
          <w:numId w:val="17"/>
        </w:numPr>
        <w:tabs>
          <w:tab w:val="left" w:pos="90"/>
        </w:tabs>
        <w:spacing w:after="0"/>
        <w:rPr>
          <w:sz w:val="28"/>
          <w:szCs w:val="28"/>
        </w:rPr>
      </w:pPr>
      <w:r>
        <w:rPr>
          <w:sz w:val="28"/>
          <w:szCs w:val="28"/>
        </w:rPr>
        <w:t>The reward for land is _____________. (a)school building (b)rent (c)</w:t>
      </w:r>
      <w:proofErr w:type="spellStart"/>
      <w:r>
        <w:rPr>
          <w:sz w:val="28"/>
          <w:szCs w:val="28"/>
        </w:rPr>
        <w:t>labour</w:t>
      </w:r>
      <w:proofErr w:type="spellEnd"/>
      <w:r>
        <w:rPr>
          <w:sz w:val="28"/>
          <w:szCs w:val="28"/>
        </w:rPr>
        <w:t xml:space="preserve"> (d)management</w:t>
      </w:r>
    </w:p>
    <w:p w:rsidR="00A057FA" w:rsidRDefault="00A057FA" w:rsidP="00A057FA">
      <w:pPr>
        <w:pStyle w:val="ListParagraph"/>
        <w:numPr>
          <w:ilvl w:val="0"/>
          <w:numId w:val="17"/>
        </w:numPr>
        <w:tabs>
          <w:tab w:val="left" w:pos="90"/>
        </w:tabs>
        <w:spacing w:after="0"/>
        <w:rPr>
          <w:sz w:val="28"/>
          <w:szCs w:val="28"/>
        </w:rPr>
      </w:pPr>
      <w:r>
        <w:rPr>
          <w:sz w:val="28"/>
          <w:szCs w:val="28"/>
        </w:rPr>
        <w:t>The first and basic problem of a farm manager is _____________. (a)where to produce (b)how to produce (c)what to produce (d)for whom to produce</w:t>
      </w:r>
    </w:p>
    <w:p w:rsidR="00A057FA" w:rsidRDefault="00A057FA" w:rsidP="00A057FA">
      <w:pPr>
        <w:pStyle w:val="ListParagraph"/>
        <w:numPr>
          <w:ilvl w:val="0"/>
          <w:numId w:val="17"/>
        </w:numPr>
        <w:tabs>
          <w:tab w:val="left" w:pos="90"/>
        </w:tabs>
        <w:spacing w:after="0"/>
        <w:rPr>
          <w:sz w:val="28"/>
          <w:szCs w:val="28"/>
        </w:rPr>
      </w:pPr>
      <w:r>
        <w:rPr>
          <w:sz w:val="28"/>
          <w:szCs w:val="28"/>
        </w:rPr>
        <w:t>Cultural practices can be divided into _____________. (a)3 (b)4 (c)5 (d)6</w:t>
      </w:r>
    </w:p>
    <w:p w:rsidR="00A057FA" w:rsidRDefault="00A057FA" w:rsidP="00A057FA">
      <w:pPr>
        <w:pStyle w:val="ListParagraph"/>
        <w:numPr>
          <w:ilvl w:val="0"/>
          <w:numId w:val="17"/>
        </w:numPr>
        <w:tabs>
          <w:tab w:val="left" w:pos="90"/>
        </w:tabs>
        <w:spacing w:after="0"/>
        <w:rPr>
          <w:sz w:val="28"/>
          <w:szCs w:val="28"/>
        </w:rPr>
      </w:pPr>
      <w:r>
        <w:rPr>
          <w:sz w:val="28"/>
          <w:szCs w:val="28"/>
        </w:rPr>
        <w:t>The best soil for planting is __________________. (a)clay soil (b)sandy soil (c)humus soil (d)loamy soil</w:t>
      </w:r>
    </w:p>
    <w:p w:rsidR="00A057FA" w:rsidRDefault="00A057FA" w:rsidP="00A057FA">
      <w:pPr>
        <w:pStyle w:val="ListParagraph"/>
        <w:numPr>
          <w:ilvl w:val="0"/>
          <w:numId w:val="17"/>
        </w:numPr>
        <w:tabs>
          <w:tab w:val="left" w:pos="90"/>
        </w:tabs>
        <w:spacing w:after="0"/>
        <w:rPr>
          <w:sz w:val="28"/>
          <w:szCs w:val="28"/>
        </w:rPr>
      </w:pPr>
      <w:r>
        <w:rPr>
          <w:sz w:val="28"/>
          <w:szCs w:val="28"/>
        </w:rPr>
        <w:t>___________________ is the shape and position of the land. (a)</w:t>
      </w:r>
      <w:proofErr w:type="spellStart"/>
      <w:r>
        <w:rPr>
          <w:sz w:val="28"/>
          <w:szCs w:val="28"/>
        </w:rPr>
        <w:t>Topogrphy</w:t>
      </w:r>
      <w:proofErr w:type="spellEnd"/>
      <w:r>
        <w:rPr>
          <w:sz w:val="28"/>
          <w:szCs w:val="28"/>
        </w:rPr>
        <w:t xml:space="preserve"> (b)Climate (c)Land area (d)drainage</w:t>
      </w:r>
    </w:p>
    <w:p w:rsidR="00A057FA" w:rsidRDefault="00A057FA" w:rsidP="00A057FA">
      <w:pPr>
        <w:pStyle w:val="ListParagraph"/>
        <w:numPr>
          <w:ilvl w:val="0"/>
          <w:numId w:val="17"/>
        </w:numPr>
        <w:tabs>
          <w:tab w:val="left" w:pos="90"/>
        </w:tabs>
        <w:spacing w:after="0"/>
        <w:rPr>
          <w:sz w:val="28"/>
          <w:szCs w:val="28"/>
        </w:rPr>
      </w:pPr>
      <w:r>
        <w:rPr>
          <w:sz w:val="28"/>
          <w:szCs w:val="28"/>
        </w:rPr>
        <w:t>___________________ is the process of removing unwanted plants found growing among cultivated crops is ________________. (a)Thinning (b)Mulching (c)Weeding (d)Supplying</w:t>
      </w:r>
    </w:p>
    <w:p w:rsidR="00A057FA" w:rsidRDefault="00A057FA" w:rsidP="00A057FA">
      <w:pPr>
        <w:pStyle w:val="ListParagraph"/>
        <w:numPr>
          <w:ilvl w:val="0"/>
          <w:numId w:val="17"/>
        </w:numPr>
        <w:tabs>
          <w:tab w:val="left" w:pos="90"/>
        </w:tabs>
        <w:spacing w:after="0"/>
        <w:rPr>
          <w:sz w:val="28"/>
          <w:szCs w:val="28"/>
        </w:rPr>
      </w:pPr>
      <w:r>
        <w:rPr>
          <w:sz w:val="28"/>
          <w:szCs w:val="28"/>
        </w:rPr>
        <w:t>Crop rotation saves land, time,</w:t>
      </w:r>
      <w:r w:rsidR="00387B32">
        <w:rPr>
          <w:sz w:val="28"/>
          <w:szCs w:val="28"/>
        </w:rPr>
        <w:t xml:space="preserve"> energy and money. (a)True (b)False (c)Maybe (d)None</w:t>
      </w:r>
    </w:p>
    <w:p w:rsidR="00387B32" w:rsidRDefault="00387B32" w:rsidP="00A057FA">
      <w:pPr>
        <w:pStyle w:val="ListParagraph"/>
        <w:numPr>
          <w:ilvl w:val="0"/>
          <w:numId w:val="17"/>
        </w:numPr>
        <w:tabs>
          <w:tab w:val="left" w:pos="90"/>
        </w:tabs>
        <w:spacing w:after="0"/>
        <w:rPr>
          <w:sz w:val="28"/>
          <w:szCs w:val="28"/>
        </w:rPr>
      </w:pPr>
      <w:r>
        <w:rPr>
          <w:sz w:val="28"/>
          <w:szCs w:val="28"/>
        </w:rPr>
        <w:t>Which one of the following crops is raised in nursery beds? (a)Pumpkin (b)Cassava (c)Yam (d)Potatoes</w:t>
      </w:r>
    </w:p>
    <w:p w:rsidR="00387B32" w:rsidRDefault="00387B32" w:rsidP="00A057FA">
      <w:pPr>
        <w:pStyle w:val="ListParagraph"/>
        <w:numPr>
          <w:ilvl w:val="0"/>
          <w:numId w:val="17"/>
        </w:numPr>
        <w:tabs>
          <w:tab w:val="left" w:pos="90"/>
        </w:tabs>
        <w:spacing w:after="0"/>
        <w:rPr>
          <w:sz w:val="28"/>
          <w:szCs w:val="28"/>
        </w:rPr>
      </w:pPr>
      <w:r>
        <w:rPr>
          <w:sz w:val="28"/>
          <w:szCs w:val="28"/>
        </w:rPr>
        <w:lastRenderedPageBreak/>
        <w:t>The first step in planting is known as _________________. (a)Spacing (b)seed selection (c)planting (d)seed rate.</w:t>
      </w:r>
    </w:p>
    <w:p w:rsidR="00387B32" w:rsidRDefault="00026023" w:rsidP="00A057FA">
      <w:pPr>
        <w:pStyle w:val="ListParagraph"/>
        <w:numPr>
          <w:ilvl w:val="0"/>
          <w:numId w:val="17"/>
        </w:numPr>
        <w:tabs>
          <w:tab w:val="left" w:pos="90"/>
        </w:tabs>
        <w:spacing w:after="0"/>
        <w:rPr>
          <w:sz w:val="28"/>
          <w:szCs w:val="28"/>
        </w:rPr>
      </w:pPr>
      <w:r>
        <w:rPr>
          <w:sz w:val="28"/>
          <w:szCs w:val="28"/>
        </w:rPr>
        <w:t>There are ______________ factors of production. (a)3 (b)4 (c)5 (d)6</w:t>
      </w:r>
    </w:p>
    <w:p w:rsidR="00026023" w:rsidRDefault="00026023" w:rsidP="00A057FA">
      <w:pPr>
        <w:pStyle w:val="ListParagraph"/>
        <w:numPr>
          <w:ilvl w:val="0"/>
          <w:numId w:val="17"/>
        </w:numPr>
        <w:tabs>
          <w:tab w:val="left" w:pos="90"/>
        </w:tabs>
        <w:spacing w:after="0"/>
        <w:rPr>
          <w:sz w:val="28"/>
          <w:szCs w:val="28"/>
        </w:rPr>
      </w:pPr>
      <w:r>
        <w:rPr>
          <w:sz w:val="28"/>
          <w:szCs w:val="28"/>
        </w:rPr>
        <w:t xml:space="preserve">______________ structures include wells, dams, irrigation canals etc. (a)Utility (b)Processing (c)Maintenance (d)Storage </w:t>
      </w:r>
    </w:p>
    <w:p w:rsidR="00026023" w:rsidRDefault="00026023" w:rsidP="00A057FA">
      <w:pPr>
        <w:pStyle w:val="ListParagraph"/>
        <w:numPr>
          <w:ilvl w:val="0"/>
          <w:numId w:val="17"/>
        </w:numPr>
        <w:tabs>
          <w:tab w:val="left" w:pos="90"/>
        </w:tabs>
        <w:spacing w:after="0"/>
        <w:rPr>
          <w:sz w:val="28"/>
          <w:szCs w:val="28"/>
        </w:rPr>
      </w:pPr>
      <w:r>
        <w:rPr>
          <w:sz w:val="28"/>
          <w:szCs w:val="28"/>
        </w:rPr>
        <w:t>In pre-planting operation, the first step is _____________. (a)Bush burning (b)Selection of site (c)Weeding (d)Planting</w:t>
      </w:r>
    </w:p>
    <w:p w:rsidR="00026023" w:rsidRDefault="00026023" w:rsidP="00A057FA">
      <w:pPr>
        <w:pStyle w:val="ListParagraph"/>
        <w:numPr>
          <w:ilvl w:val="0"/>
          <w:numId w:val="17"/>
        </w:numPr>
        <w:tabs>
          <w:tab w:val="left" w:pos="90"/>
        </w:tabs>
        <w:spacing w:after="0"/>
        <w:rPr>
          <w:sz w:val="28"/>
          <w:szCs w:val="28"/>
        </w:rPr>
      </w:pPr>
      <w:r>
        <w:rPr>
          <w:sz w:val="28"/>
          <w:szCs w:val="28"/>
        </w:rPr>
        <w:t>______________ is an example of modern farm tools. (a)Cutlass (b)sickle (c)Hoe (d)Tractor</w:t>
      </w:r>
    </w:p>
    <w:p w:rsidR="00E5083A" w:rsidRDefault="00E5083A" w:rsidP="00A057FA">
      <w:pPr>
        <w:pStyle w:val="ListParagraph"/>
        <w:numPr>
          <w:ilvl w:val="0"/>
          <w:numId w:val="17"/>
        </w:numPr>
        <w:tabs>
          <w:tab w:val="left" w:pos="90"/>
        </w:tabs>
        <w:spacing w:after="0"/>
        <w:rPr>
          <w:sz w:val="28"/>
          <w:szCs w:val="28"/>
        </w:rPr>
      </w:pPr>
      <w:r>
        <w:rPr>
          <w:sz w:val="28"/>
          <w:szCs w:val="28"/>
        </w:rPr>
        <w:t>_____________ is the settled form of livestock. (a)ranching (b)Nomadic (c)Pastoral (c)None</w:t>
      </w:r>
    </w:p>
    <w:p w:rsidR="00E5083A" w:rsidRPr="00E5083A" w:rsidRDefault="00E5083A" w:rsidP="00E5083A">
      <w:pPr>
        <w:tabs>
          <w:tab w:val="left" w:pos="90"/>
        </w:tabs>
        <w:spacing w:after="0"/>
        <w:ind w:left="450"/>
        <w:rPr>
          <w:b/>
          <w:sz w:val="28"/>
          <w:szCs w:val="28"/>
        </w:rPr>
      </w:pPr>
      <w:r>
        <w:rPr>
          <w:b/>
          <w:sz w:val="28"/>
          <w:szCs w:val="28"/>
        </w:rPr>
        <w:t>Fill in the gap</w:t>
      </w:r>
    </w:p>
    <w:p w:rsidR="00E5083A" w:rsidRDefault="00E5083A" w:rsidP="00A057FA">
      <w:pPr>
        <w:pStyle w:val="ListParagraph"/>
        <w:numPr>
          <w:ilvl w:val="0"/>
          <w:numId w:val="17"/>
        </w:numPr>
        <w:tabs>
          <w:tab w:val="left" w:pos="90"/>
        </w:tabs>
        <w:spacing w:after="0"/>
        <w:rPr>
          <w:sz w:val="28"/>
          <w:szCs w:val="28"/>
        </w:rPr>
      </w:pPr>
      <w:r>
        <w:rPr>
          <w:sz w:val="28"/>
          <w:szCs w:val="28"/>
        </w:rPr>
        <w:t>The Nomadic herding is commonly practiced by the __________ of Nigeria and the ____________ of East Africa.</w:t>
      </w:r>
    </w:p>
    <w:p w:rsidR="00E5083A" w:rsidRDefault="00512DDA" w:rsidP="00A057FA">
      <w:pPr>
        <w:pStyle w:val="ListParagraph"/>
        <w:numPr>
          <w:ilvl w:val="0"/>
          <w:numId w:val="17"/>
        </w:numPr>
        <w:tabs>
          <w:tab w:val="left" w:pos="90"/>
        </w:tabs>
        <w:spacing w:after="0"/>
        <w:rPr>
          <w:sz w:val="28"/>
          <w:szCs w:val="28"/>
        </w:rPr>
      </w:pPr>
      <w:r>
        <w:rPr>
          <w:sz w:val="28"/>
          <w:szCs w:val="28"/>
        </w:rPr>
        <w:t>The reward for Entrepreneur/</w:t>
      </w:r>
      <w:r w:rsidR="00E5083A">
        <w:rPr>
          <w:sz w:val="28"/>
          <w:szCs w:val="28"/>
        </w:rPr>
        <w:t>Farm Manager is ____________.</w:t>
      </w:r>
    </w:p>
    <w:p w:rsidR="00E5083A" w:rsidRDefault="00E5083A" w:rsidP="00A057FA">
      <w:pPr>
        <w:pStyle w:val="ListParagraph"/>
        <w:numPr>
          <w:ilvl w:val="0"/>
          <w:numId w:val="17"/>
        </w:numPr>
        <w:tabs>
          <w:tab w:val="left" w:pos="90"/>
        </w:tabs>
        <w:spacing w:after="0"/>
        <w:rPr>
          <w:sz w:val="28"/>
          <w:szCs w:val="28"/>
        </w:rPr>
      </w:pPr>
      <w:r>
        <w:rPr>
          <w:sz w:val="28"/>
          <w:szCs w:val="28"/>
        </w:rPr>
        <w:t>_______________ are designed and constructed to serve different purposes.</w:t>
      </w:r>
    </w:p>
    <w:p w:rsidR="00E5083A" w:rsidRDefault="00E5083A" w:rsidP="00A057FA">
      <w:pPr>
        <w:pStyle w:val="ListParagraph"/>
        <w:numPr>
          <w:ilvl w:val="0"/>
          <w:numId w:val="17"/>
        </w:numPr>
        <w:tabs>
          <w:tab w:val="left" w:pos="90"/>
        </w:tabs>
        <w:spacing w:after="0"/>
        <w:rPr>
          <w:sz w:val="28"/>
          <w:szCs w:val="28"/>
        </w:rPr>
      </w:pPr>
      <w:r>
        <w:rPr>
          <w:sz w:val="28"/>
          <w:szCs w:val="28"/>
        </w:rPr>
        <w:t>____________ is a system of farming in which a farmer abandons a plot of land after planting on it for two or more years.</w:t>
      </w:r>
    </w:p>
    <w:p w:rsidR="00E5083A" w:rsidRDefault="00E5083A" w:rsidP="00A057FA">
      <w:pPr>
        <w:pStyle w:val="ListParagraph"/>
        <w:numPr>
          <w:ilvl w:val="0"/>
          <w:numId w:val="17"/>
        </w:numPr>
        <w:tabs>
          <w:tab w:val="left" w:pos="90"/>
        </w:tabs>
        <w:spacing w:after="0"/>
        <w:rPr>
          <w:sz w:val="28"/>
          <w:szCs w:val="28"/>
        </w:rPr>
      </w:pPr>
      <w:r>
        <w:rPr>
          <w:sz w:val="28"/>
          <w:szCs w:val="28"/>
        </w:rPr>
        <w:t>Farm structures may be built using _________ and ___________.</w:t>
      </w:r>
    </w:p>
    <w:p w:rsidR="00E5083A" w:rsidRPr="00E5083A" w:rsidRDefault="00E5083A" w:rsidP="00E5083A">
      <w:pPr>
        <w:pStyle w:val="ListParagraph"/>
        <w:tabs>
          <w:tab w:val="left" w:pos="90"/>
        </w:tabs>
        <w:spacing w:after="0"/>
        <w:ind w:left="810"/>
        <w:jc w:val="center"/>
        <w:rPr>
          <w:b/>
          <w:sz w:val="28"/>
          <w:szCs w:val="28"/>
        </w:rPr>
      </w:pPr>
      <w:r>
        <w:rPr>
          <w:b/>
          <w:sz w:val="28"/>
          <w:szCs w:val="28"/>
        </w:rPr>
        <w:t>THEORY</w:t>
      </w:r>
    </w:p>
    <w:p w:rsidR="00E5083A" w:rsidRDefault="00E5083A" w:rsidP="00E5083A">
      <w:pPr>
        <w:pStyle w:val="ListParagraph"/>
        <w:numPr>
          <w:ilvl w:val="0"/>
          <w:numId w:val="18"/>
        </w:numPr>
        <w:tabs>
          <w:tab w:val="left" w:pos="90"/>
        </w:tabs>
        <w:spacing w:after="0"/>
        <w:rPr>
          <w:sz w:val="28"/>
          <w:szCs w:val="28"/>
        </w:rPr>
      </w:pPr>
      <w:r>
        <w:rPr>
          <w:sz w:val="28"/>
          <w:szCs w:val="28"/>
        </w:rPr>
        <w:t xml:space="preserve">Who is a </w:t>
      </w:r>
      <w:r w:rsidR="00512DDA">
        <w:rPr>
          <w:sz w:val="28"/>
          <w:szCs w:val="28"/>
        </w:rPr>
        <w:t>Farm Manager</w:t>
      </w:r>
      <w:r>
        <w:rPr>
          <w:sz w:val="28"/>
          <w:szCs w:val="28"/>
        </w:rPr>
        <w:t>?</w:t>
      </w:r>
    </w:p>
    <w:p w:rsidR="00E5083A" w:rsidRPr="00D52379" w:rsidRDefault="00D52379" w:rsidP="00D52379">
      <w:pPr>
        <w:tabs>
          <w:tab w:val="left" w:pos="90"/>
        </w:tabs>
        <w:spacing w:after="0"/>
        <w:ind w:left="450"/>
        <w:rPr>
          <w:sz w:val="28"/>
          <w:szCs w:val="28"/>
        </w:rPr>
      </w:pPr>
      <w:r>
        <w:rPr>
          <w:sz w:val="28"/>
          <w:szCs w:val="28"/>
        </w:rPr>
        <w:t xml:space="preserve">b. </w:t>
      </w:r>
      <w:r w:rsidR="00E5083A" w:rsidRPr="00D52379">
        <w:rPr>
          <w:sz w:val="28"/>
          <w:szCs w:val="28"/>
        </w:rPr>
        <w:t>List the factors of production and their rewards</w:t>
      </w:r>
    </w:p>
    <w:p w:rsidR="00E5083A" w:rsidRPr="00D52379" w:rsidRDefault="00D52379" w:rsidP="00D52379">
      <w:pPr>
        <w:tabs>
          <w:tab w:val="left" w:pos="90"/>
        </w:tabs>
        <w:spacing w:after="0"/>
        <w:ind w:left="450"/>
        <w:rPr>
          <w:sz w:val="28"/>
          <w:szCs w:val="28"/>
        </w:rPr>
      </w:pPr>
      <w:r>
        <w:rPr>
          <w:sz w:val="28"/>
          <w:szCs w:val="28"/>
        </w:rPr>
        <w:t xml:space="preserve">c. </w:t>
      </w:r>
      <w:r w:rsidR="00E5083A" w:rsidRPr="00D52379">
        <w:rPr>
          <w:sz w:val="28"/>
          <w:szCs w:val="28"/>
        </w:rPr>
        <w:t>State three problems of a farm manager.</w:t>
      </w:r>
    </w:p>
    <w:p w:rsidR="00E5083A" w:rsidRDefault="00E5083A" w:rsidP="00E5083A">
      <w:pPr>
        <w:pStyle w:val="ListParagraph"/>
        <w:numPr>
          <w:ilvl w:val="0"/>
          <w:numId w:val="18"/>
        </w:numPr>
        <w:tabs>
          <w:tab w:val="left" w:pos="90"/>
        </w:tabs>
        <w:spacing w:after="0"/>
        <w:rPr>
          <w:sz w:val="28"/>
          <w:szCs w:val="28"/>
        </w:rPr>
      </w:pPr>
      <w:r>
        <w:rPr>
          <w:sz w:val="28"/>
          <w:szCs w:val="28"/>
        </w:rPr>
        <w:t xml:space="preserve">Define </w:t>
      </w:r>
      <w:r w:rsidR="00512DDA">
        <w:rPr>
          <w:sz w:val="28"/>
          <w:szCs w:val="28"/>
        </w:rPr>
        <w:t>Cultural Practice</w:t>
      </w:r>
      <w:r>
        <w:rPr>
          <w:sz w:val="28"/>
          <w:szCs w:val="28"/>
        </w:rPr>
        <w:t>.</w:t>
      </w:r>
    </w:p>
    <w:p w:rsidR="00E5083A" w:rsidRPr="00D52379" w:rsidRDefault="00D52379" w:rsidP="00D52379">
      <w:pPr>
        <w:tabs>
          <w:tab w:val="left" w:pos="90"/>
        </w:tabs>
        <w:spacing w:after="0"/>
        <w:ind w:left="450"/>
        <w:rPr>
          <w:sz w:val="28"/>
          <w:szCs w:val="28"/>
        </w:rPr>
      </w:pPr>
      <w:r>
        <w:rPr>
          <w:sz w:val="28"/>
          <w:szCs w:val="28"/>
        </w:rPr>
        <w:t xml:space="preserve">b. </w:t>
      </w:r>
      <w:r w:rsidR="00E5083A" w:rsidRPr="00D52379">
        <w:rPr>
          <w:sz w:val="28"/>
          <w:szCs w:val="28"/>
        </w:rPr>
        <w:t xml:space="preserve">Highlight the types of cultural practices accordingly </w:t>
      </w:r>
    </w:p>
    <w:p w:rsidR="00E5083A" w:rsidRPr="00D52379" w:rsidRDefault="00D52379" w:rsidP="00D52379">
      <w:pPr>
        <w:tabs>
          <w:tab w:val="left" w:pos="90"/>
        </w:tabs>
        <w:spacing w:after="0"/>
        <w:ind w:left="450"/>
        <w:rPr>
          <w:sz w:val="28"/>
          <w:szCs w:val="28"/>
        </w:rPr>
      </w:pPr>
      <w:r>
        <w:rPr>
          <w:sz w:val="28"/>
          <w:szCs w:val="28"/>
        </w:rPr>
        <w:t xml:space="preserve">c. </w:t>
      </w:r>
      <w:r w:rsidR="00E5083A" w:rsidRPr="00D52379">
        <w:rPr>
          <w:sz w:val="28"/>
          <w:szCs w:val="28"/>
        </w:rPr>
        <w:t>List five examples of crude tools used by farmers.</w:t>
      </w:r>
    </w:p>
    <w:p w:rsidR="00E5083A" w:rsidRDefault="00E5083A" w:rsidP="00E5083A">
      <w:pPr>
        <w:pStyle w:val="ListParagraph"/>
        <w:numPr>
          <w:ilvl w:val="0"/>
          <w:numId w:val="18"/>
        </w:numPr>
        <w:tabs>
          <w:tab w:val="left" w:pos="90"/>
        </w:tabs>
        <w:spacing w:after="0"/>
        <w:rPr>
          <w:sz w:val="28"/>
          <w:szCs w:val="28"/>
        </w:rPr>
      </w:pPr>
      <w:r>
        <w:rPr>
          <w:sz w:val="28"/>
          <w:szCs w:val="28"/>
        </w:rPr>
        <w:t>Identify three examples of farming systems.</w:t>
      </w:r>
    </w:p>
    <w:p w:rsidR="00E5083A" w:rsidRPr="00D52379" w:rsidRDefault="00D52379" w:rsidP="00D52379">
      <w:pPr>
        <w:tabs>
          <w:tab w:val="left" w:pos="90"/>
        </w:tabs>
        <w:spacing w:after="0"/>
        <w:ind w:left="450"/>
        <w:rPr>
          <w:sz w:val="28"/>
          <w:szCs w:val="28"/>
        </w:rPr>
      </w:pPr>
      <w:r>
        <w:rPr>
          <w:sz w:val="28"/>
          <w:szCs w:val="28"/>
        </w:rPr>
        <w:t xml:space="preserve">b. </w:t>
      </w:r>
      <w:r w:rsidR="00E5083A" w:rsidRPr="00D52379">
        <w:rPr>
          <w:sz w:val="28"/>
          <w:szCs w:val="28"/>
        </w:rPr>
        <w:t>Identify three examples of cropping systems.</w:t>
      </w:r>
    </w:p>
    <w:p w:rsidR="00E5083A" w:rsidRPr="00D52379" w:rsidRDefault="00D52379" w:rsidP="00D52379">
      <w:pPr>
        <w:tabs>
          <w:tab w:val="left" w:pos="90"/>
        </w:tabs>
        <w:spacing w:after="0"/>
        <w:ind w:left="450"/>
        <w:rPr>
          <w:sz w:val="28"/>
          <w:szCs w:val="28"/>
        </w:rPr>
      </w:pPr>
      <w:r>
        <w:rPr>
          <w:sz w:val="28"/>
          <w:szCs w:val="28"/>
        </w:rPr>
        <w:t xml:space="preserve">c. </w:t>
      </w:r>
      <w:r w:rsidR="00E5083A" w:rsidRPr="00D52379">
        <w:rPr>
          <w:sz w:val="28"/>
          <w:szCs w:val="28"/>
        </w:rPr>
        <w:t>Differentiate between nomadic herding and ranching.</w:t>
      </w:r>
    </w:p>
    <w:p w:rsidR="00E5083A" w:rsidRDefault="00E5083A" w:rsidP="00E5083A">
      <w:pPr>
        <w:pStyle w:val="ListParagraph"/>
        <w:numPr>
          <w:ilvl w:val="0"/>
          <w:numId w:val="18"/>
        </w:numPr>
        <w:tabs>
          <w:tab w:val="left" w:pos="90"/>
        </w:tabs>
        <w:spacing w:after="0"/>
        <w:rPr>
          <w:sz w:val="28"/>
          <w:szCs w:val="28"/>
        </w:rPr>
      </w:pPr>
      <w:r>
        <w:rPr>
          <w:sz w:val="28"/>
          <w:szCs w:val="28"/>
        </w:rPr>
        <w:t xml:space="preserve">Define </w:t>
      </w:r>
      <w:r w:rsidR="00512DDA">
        <w:rPr>
          <w:sz w:val="28"/>
          <w:szCs w:val="28"/>
        </w:rPr>
        <w:t>Crop Rotation</w:t>
      </w:r>
    </w:p>
    <w:p w:rsidR="00E5083A" w:rsidRPr="00D52379" w:rsidRDefault="00D52379" w:rsidP="00D52379">
      <w:pPr>
        <w:tabs>
          <w:tab w:val="left" w:pos="90"/>
        </w:tabs>
        <w:spacing w:after="0"/>
        <w:ind w:left="450"/>
        <w:rPr>
          <w:sz w:val="28"/>
          <w:szCs w:val="28"/>
        </w:rPr>
      </w:pPr>
      <w:r>
        <w:rPr>
          <w:sz w:val="28"/>
          <w:szCs w:val="28"/>
        </w:rPr>
        <w:t xml:space="preserve">b. </w:t>
      </w:r>
      <w:r w:rsidR="00E5083A" w:rsidRPr="00D52379">
        <w:rPr>
          <w:sz w:val="28"/>
          <w:szCs w:val="28"/>
        </w:rPr>
        <w:t>Plan a five year course crop rotation system.</w:t>
      </w:r>
    </w:p>
    <w:p w:rsidR="00E5083A" w:rsidRDefault="00E5083A" w:rsidP="00E5083A">
      <w:pPr>
        <w:pStyle w:val="ListParagraph"/>
        <w:numPr>
          <w:ilvl w:val="0"/>
          <w:numId w:val="18"/>
        </w:numPr>
        <w:tabs>
          <w:tab w:val="left" w:pos="90"/>
        </w:tabs>
        <w:spacing w:after="0"/>
        <w:rPr>
          <w:sz w:val="28"/>
          <w:szCs w:val="28"/>
        </w:rPr>
      </w:pPr>
      <w:r>
        <w:rPr>
          <w:sz w:val="28"/>
          <w:szCs w:val="28"/>
        </w:rPr>
        <w:t xml:space="preserve">Define </w:t>
      </w:r>
      <w:r w:rsidR="00512DDA">
        <w:rPr>
          <w:sz w:val="28"/>
          <w:szCs w:val="28"/>
        </w:rPr>
        <w:t>Farm Structures</w:t>
      </w:r>
      <w:r>
        <w:rPr>
          <w:sz w:val="28"/>
          <w:szCs w:val="28"/>
        </w:rPr>
        <w:t>.</w:t>
      </w:r>
    </w:p>
    <w:p w:rsidR="00E5083A" w:rsidRPr="00D52379" w:rsidRDefault="00D52379" w:rsidP="00D52379">
      <w:pPr>
        <w:tabs>
          <w:tab w:val="left" w:pos="90"/>
        </w:tabs>
        <w:spacing w:after="0"/>
        <w:ind w:left="450"/>
        <w:rPr>
          <w:sz w:val="28"/>
          <w:szCs w:val="28"/>
        </w:rPr>
      </w:pPr>
      <w:r>
        <w:rPr>
          <w:sz w:val="28"/>
          <w:szCs w:val="28"/>
        </w:rPr>
        <w:t xml:space="preserve">b. </w:t>
      </w:r>
      <w:r w:rsidR="00E5083A" w:rsidRPr="00D52379">
        <w:rPr>
          <w:sz w:val="28"/>
          <w:szCs w:val="28"/>
        </w:rPr>
        <w:t>Identify si</w:t>
      </w:r>
      <w:r w:rsidR="00512DDA">
        <w:rPr>
          <w:sz w:val="28"/>
          <w:szCs w:val="28"/>
        </w:rPr>
        <w:t>x</w:t>
      </w:r>
      <w:r w:rsidR="00E5083A" w:rsidRPr="00D52379">
        <w:rPr>
          <w:sz w:val="28"/>
          <w:szCs w:val="28"/>
        </w:rPr>
        <w:t xml:space="preserve"> factors to be considered when sitting farm structures and buildings.</w:t>
      </w:r>
    </w:p>
    <w:p w:rsidR="00E5083A" w:rsidRPr="00D52379" w:rsidRDefault="00D52379" w:rsidP="00D52379">
      <w:pPr>
        <w:tabs>
          <w:tab w:val="left" w:pos="90"/>
        </w:tabs>
        <w:spacing w:after="0"/>
        <w:ind w:left="450"/>
        <w:rPr>
          <w:sz w:val="28"/>
          <w:szCs w:val="28"/>
        </w:rPr>
      </w:pPr>
      <w:r>
        <w:rPr>
          <w:sz w:val="28"/>
          <w:szCs w:val="28"/>
        </w:rPr>
        <w:t xml:space="preserve">c. </w:t>
      </w:r>
      <w:r w:rsidR="00E5083A" w:rsidRPr="00D52379">
        <w:rPr>
          <w:sz w:val="28"/>
          <w:szCs w:val="28"/>
        </w:rPr>
        <w:t>State one importance of sitting farm structures and buildings.</w:t>
      </w:r>
    </w:p>
    <w:p w:rsidR="00E5083A" w:rsidRDefault="00E5083A" w:rsidP="00E5083A">
      <w:pPr>
        <w:pStyle w:val="ListParagraph"/>
        <w:numPr>
          <w:ilvl w:val="0"/>
          <w:numId w:val="18"/>
        </w:numPr>
        <w:tabs>
          <w:tab w:val="left" w:pos="90"/>
        </w:tabs>
        <w:spacing w:after="0"/>
        <w:rPr>
          <w:sz w:val="28"/>
          <w:szCs w:val="28"/>
        </w:rPr>
      </w:pPr>
      <w:r>
        <w:rPr>
          <w:sz w:val="28"/>
          <w:szCs w:val="28"/>
        </w:rPr>
        <w:t>Highlight the types of farm structures and their uses.</w:t>
      </w:r>
    </w:p>
    <w:p w:rsidR="00E5083A" w:rsidRPr="00D52379" w:rsidRDefault="00D52379" w:rsidP="00D52379">
      <w:pPr>
        <w:tabs>
          <w:tab w:val="left" w:pos="90"/>
        </w:tabs>
        <w:spacing w:after="0"/>
        <w:ind w:left="450"/>
        <w:rPr>
          <w:sz w:val="28"/>
          <w:szCs w:val="28"/>
        </w:rPr>
      </w:pPr>
      <w:r>
        <w:rPr>
          <w:sz w:val="28"/>
          <w:szCs w:val="28"/>
        </w:rPr>
        <w:t xml:space="preserve">b. </w:t>
      </w:r>
      <w:r w:rsidR="00E5083A" w:rsidRPr="00D52379">
        <w:rPr>
          <w:sz w:val="28"/>
          <w:szCs w:val="28"/>
        </w:rPr>
        <w:t>Highlight the types of farm building and their uses.</w:t>
      </w:r>
    </w:p>
    <w:p w:rsidR="00DA4184" w:rsidRDefault="00DA4184" w:rsidP="007476DA">
      <w:pPr>
        <w:tabs>
          <w:tab w:val="left" w:pos="90"/>
        </w:tabs>
        <w:spacing w:after="0"/>
        <w:ind w:left="450"/>
        <w:rPr>
          <w:sz w:val="28"/>
          <w:szCs w:val="28"/>
        </w:rPr>
      </w:pPr>
    </w:p>
    <w:p w:rsidR="00DA4184" w:rsidRDefault="00DA4184" w:rsidP="007476DA">
      <w:pPr>
        <w:tabs>
          <w:tab w:val="left" w:pos="90"/>
        </w:tabs>
        <w:spacing w:after="0"/>
        <w:ind w:left="450"/>
        <w:rPr>
          <w:sz w:val="28"/>
          <w:szCs w:val="28"/>
        </w:rPr>
      </w:pPr>
    </w:p>
    <w:p w:rsidR="00DA4184" w:rsidRDefault="00DA4184" w:rsidP="007476DA">
      <w:pPr>
        <w:tabs>
          <w:tab w:val="left" w:pos="90"/>
        </w:tabs>
        <w:spacing w:after="0"/>
        <w:ind w:left="450"/>
        <w:rPr>
          <w:sz w:val="28"/>
          <w:szCs w:val="28"/>
        </w:rPr>
      </w:pPr>
    </w:p>
    <w:p w:rsidR="00CE13F4" w:rsidRDefault="00CE13F4" w:rsidP="007476DA">
      <w:pPr>
        <w:tabs>
          <w:tab w:val="left" w:pos="90"/>
        </w:tabs>
        <w:spacing w:after="0"/>
        <w:ind w:left="450"/>
        <w:rPr>
          <w:sz w:val="28"/>
          <w:szCs w:val="28"/>
        </w:rPr>
      </w:pPr>
    </w:p>
    <w:p w:rsidR="00DA4184" w:rsidRDefault="00DA4184" w:rsidP="00CE13F4">
      <w:pPr>
        <w:tabs>
          <w:tab w:val="left" w:pos="90"/>
        </w:tabs>
        <w:spacing w:after="0"/>
        <w:jc w:val="both"/>
        <w:rPr>
          <w:sz w:val="28"/>
          <w:szCs w:val="28"/>
        </w:rPr>
      </w:pPr>
    </w:p>
    <w:p w:rsidR="00A057FA" w:rsidRDefault="000B061F" w:rsidP="00A057FA">
      <w:pPr>
        <w:tabs>
          <w:tab w:val="left" w:pos="90"/>
        </w:tabs>
        <w:spacing w:after="0"/>
        <w:jc w:val="both"/>
        <w:rPr>
          <w:sz w:val="28"/>
          <w:szCs w:val="28"/>
        </w:rPr>
      </w:pPr>
      <w:r>
        <w:pict>
          <v:rect id="_x0000_s1078" style="position:absolute;left:0;text-align:left;margin-left:26.6pt;margin-top:16.8pt;width:7in;height:106.8pt;z-index:251701248" filled="f" strokecolor="black [3213]" strokeweight="2.25pt"/>
        </w:pict>
      </w:r>
      <w:r>
        <w:pict>
          <v:rect id="_x0000_s1079" style="position:absolute;left:0;text-align:left;margin-left:27.4pt;margin-top:18.8pt;width:7in;height:46.85pt;z-index:251702272" filled="f" strokecolor="black [3213]" strokeweight="1pt"/>
        </w:pict>
      </w:r>
    </w:p>
    <w:p w:rsidR="00A057FA" w:rsidRDefault="00A057FA" w:rsidP="00A057FA">
      <w:pPr>
        <w:tabs>
          <w:tab w:val="left" w:pos="90"/>
        </w:tabs>
        <w:spacing w:after="0"/>
        <w:jc w:val="center"/>
        <w:rPr>
          <w:b/>
          <w:sz w:val="28"/>
          <w:szCs w:val="28"/>
        </w:rPr>
      </w:pPr>
      <w:r w:rsidRPr="002416CA">
        <w:rPr>
          <w:b/>
          <w:sz w:val="40"/>
          <w:szCs w:val="28"/>
        </w:rPr>
        <w:t>PATFIN HIGH SCHOOL, AKESAN, LAGOS STATE</w:t>
      </w:r>
      <w:r>
        <w:rPr>
          <w:b/>
          <w:sz w:val="28"/>
          <w:szCs w:val="28"/>
        </w:rPr>
        <w:t>.</w:t>
      </w:r>
    </w:p>
    <w:p w:rsidR="00A057FA" w:rsidRDefault="000B061F" w:rsidP="00A057FA">
      <w:pPr>
        <w:tabs>
          <w:tab w:val="left" w:pos="90"/>
        </w:tabs>
        <w:spacing w:after="0"/>
        <w:ind w:left="-180" w:firstLine="180"/>
        <w:rPr>
          <w:b/>
          <w:sz w:val="28"/>
          <w:szCs w:val="28"/>
        </w:rPr>
      </w:pPr>
      <w:r>
        <w:pict>
          <v:rect id="_x0000_s1080" style="position:absolute;left:0;text-align:left;margin-left:26.6pt;margin-top:17.9pt;width:7in;height:41pt;z-index:251703296" filled="f" strokecolor="black [3213]" strokeweight="1pt"/>
        </w:pict>
      </w:r>
      <w:r w:rsidR="00A057FA">
        <w:rPr>
          <w:b/>
          <w:sz w:val="28"/>
          <w:szCs w:val="28"/>
        </w:rPr>
        <w:tab/>
      </w:r>
      <w:r w:rsidR="00A057FA">
        <w:rPr>
          <w:b/>
          <w:sz w:val="28"/>
          <w:szCs w:val="28"/>
        </w:rPr>
        <w:tab/>
      </w:r>
      <w:r w:rsidR="00A057FA">
        <w:rPr>
          <w:b/>
          <w:sz w:val="28"/>
          <w:szCs w:val="28"/>
        </w:rPr>
        <w:tab/>
      </w:r>
      <w:r w:rsidR="00A057FA">
        <w:rPr>
          <w:b/>
          <w:sz w:val="28"/>
          <w:szCs w:val="28"/>
        </w:rPr>
        <w:tab/>
      </w:r>
      <w:r w:rsidR="00A057FA">
        <w:rPr>
          <w:b/>
          <w:sz w:val="28"/>
          <w:szCs w:val="28"/>
        </w:rPr>
        <w:tab/>
      </w:r>
      <w:r w:rsidR="0065639B">
        <w:rPr>
          <w:b/>
          <w:sz w:val="28"/>
          <w:szCs w:val="28"/>
        </w:rPr>
        <w:t>FIRST</w:t>
      </w:r>
      <w:r w:rsidR="00A057FA">
        <w:rPr>
          <w:b/>
          <w:sz w:val="28"/>
          <w:szCs w:val="28"/>
        </w:rPr>
        <w:t xml:space="preserve"> TERM EXAMINATION [2019 / 2020]  </w:t>
      </w:r>
    </w:p>
    <w:p w:rsidR="00A057FA" w:rsidRDefault="00A057FA" w:rsidP="00A057FA">
      <w:pPr>
        <w:tabs>
          <w:tab w:val="left" w:pos="90"/>
        </w:tabs>
        <w:spacing w:after="0"/>
        <w:ind w:firstLine="720"/>
        <w:rPr>
          <w:b/>
          <w:sz w:val="28"/>
          <w:szCs w:val="28"/>
        </w:rPr>
      </w:pPr>
      <w:r>
        <w:rPr>
          <w:b/>
          <w:sz w:val="28"/>
          <w:szCs w:val="28"/>
        </w:rPr>
        <w:t>CLASS: J. S. S. 3</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rsidR="00A057FA" w:rsidRDefault="00A057FA" w:rsidP="00A057FA">
      <w:pPr>
        <w:tabs>
          <w:tab w:val="left" w:pos="90"/>
        </w:tabs>
        <w:spacing w:after="0"/>
        <w:ind w:right="-360" w:firstLine="720"/>
        <w:rPr>
          <w:b/>
          <w:sz w:val="28"/>
          <w:szCs w:val="28"/>
        </w:rPr>
      </w:pPr>
      <w:r>
        <w:rPr>
          <w:b/>
          <w:sz w:val="28"/>
          <w:szCs w:val="28"/>
        </w:rPr>
        <w:t>NAME:  ______________________________________</w:t>
      </w:r>
      <w:r>
        <w:rPr>
          <w:b/>
          <w:sz w:val="28"/>
          <w:szCs w:val="28"/>
        </w:rPr>
        <w:tab/>
        <w:t xml:space="preserve">     SUBJECT:  Agric</w:t>
      </w:r>
    </w:p>
    <w:p w:rsidR="00A057FA" w:rsidRDefault="000B061F" w:rsidP="00A057FA">
      <w:pPr>
        <w:tabs>
          <w:tab w:val="left" w:pos="90"/>
        </w:tabs>
        <w:spacing w:after="0"/>
        <w:ind w:right="180" w:firstLine="720"/>
        <w:rPr>
          <w:b/>
          <w:sz w:val="28"/>
          <w:szCs w:val="28"/>
        </w:rPr>
      </w:pPr>
      <w:r>
        <w:pict>
          <v:rect id="_x0000_s1081" style="position:absolute;left:0;text-align:left;margin-left:27.4pt;margin-top:.95pt;width:7in;height:14.95pt;z-index:251704320" filled="f" strokecolor="black [3213]" strokeweight="1pt"/>
        </w:pict>
      </w:r>
      <w:r w:rsidR="00A057FA">
        <w:rPr>
          <w:b/>
          <w:sz w:val="28"/>
          <w:szCs w:val="28"/>
        </w:rPr>
        <w:t xml:space="preserve">INSTRUCTION: ANSWER ALL QUESTIONS                            DURATION: 1 Hour 3o </w:t>
      </w:r>
      <w:proofErr w:type="spellStart"/>
      <w:r w:rsidR="00A057FA">
        <w:rPr>
          <w:b/>
          <w:sz w:val="28"/>
          <w:szCs w:val="28"/>
        </w:rPr>
        <w:t>mins</w:t>
      </w:r>
      <w:proofErr w:type="spellEnd"/>
      <w:r w:rsidR="00A057FA">
        <w:rPr>
          <w:b/>
          <w:sz w:val="28"/>
          <w:szCs w:val="28"/>
        </w:rPr>
        <w:t xml:space="preserve"> </w:t>
      </w:r>
    </w:p>
    <w:p w:rsidR="00DA4184" w:rsidRDefault="00E95D46" w:rsidP="00E5083A">
      <w:pPr>
        <w:pStyle w:val="ListParagraph"/>
        <w:numPr>
          <w:ilvl w:val="0"/>
          <w:numId w:val="19"/>
        </w:numPr>
        <w:tabs>
          <w:tab w:val="left" w:pos="90"/>
        </w:tabs>
        <w:spacing w:after="0"/>
        <w:jc w:val="both"/>
        <w:rPr>
          <w:sz w:val="28"/>
          <w:szCs w:val="28"/>
        </w:rPr>
      </w:pPr>
      <w:r>
        <w:rPr>
          <w:sz w:val="28"/>
          <w:szCs w:val="28"/>
        </w:rPr>
        <w:t>_______________ is an example of advertising media. (a)Yahoo (b)E-Mail (c)Bill Board (d)None</w:t>
      </w:r>
    </w:p>
    <w:p w:rsidR="00E95D46" w:rsidRDefault="00E95D46" w:rsidP="00E5083A">
      <w:pPr>
        <w:pStyle w:val="ListParagraph"/>
        <w:numPr>
          <w:ilvl w:val="0"/>
          <w:numId w:val="19"/>
        </w:numPr>
        <w:tabs>
          <w:tab w:val="left" w:pos="90"/>
        </w:tabs>
        <w:spacing w:after="0"/>
        <w:jc w:val="both"/>
        <w:rPr>
          <w:sz w:val="28"/>
          <w:szCs w:val="28"/>
        </w:rPr>
      </w:pPr>
      <w:r>
        <w:rPr>
          <w:sz w:val="28"/>
          <w:szCs w:val="28"/>
        </w:rPr>
        <w:t>__________ gives identity to a product. (a)pricing (b)advertising (c)branding (d)Packaging</w:t>
      </w:r>
    </w:p>
    <w:p w:rsidR="00E95D46" w:rsidRDefault="00E95D46" w:rsidP="00E5083A">
      <w:pPr>
        <w:pStyle w:val="ListParagraph"/>
        <w:numPr>
          <w:ilvl w:val="0"/>
          <w:numId w:val="19"/>
        </w:numPr>
        <w:tabs>
          <w:tab w:val="left" w:pos="90"/>
        </w:tabs>
        <w:spacing w:after="0"/>
        <w:jc w:val="both"/>
        <w:rPr>
          <w:sz w:val="28"/>
          <w:szCs w:val="28"/>
        </w:rPr>
      </w:pPr>
      <w:r>
        <w:rPr>
          <w:sz w:val="28"/>
          <w:szCs w:val="28"/>
        </w:rPr>
        <w:t xml:space="preserve">_________________ is used to create awareness for </w:t>
      </w:r>
      <w:proofErr w:type="gramStart"/>
      <w:r>
        <w:rPr>
          <w:sz w:val="28"/>
          <w:szCs w:val="28"/>
        </w:rPr>
        <w:t>a particular products</w:t>
      </w:r>
      <w:proofErr w:type="gramEnd"/>
      <w:r>
        <w:rPr>
          <w:sz w:val="28"/>
          <w:szCs w:val="28"/>
        </w:rPr>
        <w:t>. (a)Advertising (b)Branding (c)pricing (d)packaging</w:t>
      </w:r>
    </w:p>
    <w:p w:rsidR="00E95D46" w:rsidRDefault="00E95D46" w:rsidP="00E5083A">
      <w:pPr>
        <w:pStyle w:val="ListParagraph"/>
        <w:numPr>
          <w:ilvl w:val="0"/>
          <w:numId w:val="19"/>
        </w:numPr>
        <w:tabs>
          <w:tab w:val="left" w:pos="90"/>
        </w:tabs>
        <w:spacing w:after="0"/>
        <w:jc w:val="both"/>
        <w:rPr>
          <w:sz w:val="28"/>
          <w:szCs w:val="28"/>
        </w:rPr>
      </w:pPr>
      <w:r>
        <w:rPr>
          <w:sz w:val="28"/>
          <w:szCs w:val="28"/>
        </w:rPr>
        <w:t>The packager which is in direct contact with the contents is called ___________. (a)primary (b)secondary (c)Tertiary (d)None</w:t>
      </w:r>
    </w:p>
    <w:p w:rsidR="00E95D46" w:rsidRDefault="00E95D46" w:rsidP="00E5083A">
      <w:pPr>
        <w:pStyle w:val="ListParagraph"/>
        <w:numPr>
          <w:ilvl w:val="0"/>
          <w:numId w:val="19"/>
        </w:numPr>
        <w:tabs>
          <w:tab w:val="left" w:pos="90"/>
        </w:tabs>
        <w:spacing w:after="0"/>
        <w:jc w:val="both"/>
        <w:rPr>
          <w:sz w:val="28"/>
          <w:szCs w:val="28"/>
        </w:rPr>
      </w:pPr>
      <w:r>
        <w:rPr>
          <w:sz w:val="28"/>
          <w:szCs w:val="28"/>
        </w:rPr>
        <w:t>The process whereby a business sets the price at which it will sell its products is _____________. (a)Branding (b)Packaging (c)Pricing (d)Advertising</w:t>
      </w:r>
    </w:p>
    <w:p w:rsidR="00E95D46" w:rsidRDefault="00E95D46" w:rsidP="00E5083A">
      <w:pPr>
        <w:pStyle w:val="ListParagraph"/>
        <w:numPr>
          <w:ilvl w:val="0"/>
          <w:numId w:val="19"/>
        </w:numPr>
        <w:tabs>
          <w:tab w:val="left" w:pos="90"/>
        </w:tabs>
        <w:spacing w:after="0"/>
        <w:jc w:val="both"/>
        <w:rPr>
          <w:sz w:val="28"/>
          <w:szCs w:val="28"/>
        </w:rPr>
      </w:pPr>
      <w:r>
        <w:rPr>
          <w:sz w:val="28"/>
          <w:szCs w:val="28"/>
        </w:rPr>
        <w:t>_________________ advertising is good for introducing new products or job vacancies. (a)employment (b)pricing (c)informative (d)mass</w:t>
      </w:r>
    </w:p>
    <w:p w:rsidR="00E95D46" w:rsidRDefault="00E95D46" w:rsidP="00E5083A">
      <w:pPr>
        <w:pStyle w:val="ListParagraph"/>
        <w:numPr>
          <w:ilvl w:val="0"/>
          <w:numId w:val="19"/>
        </w:numPr>
        <w:tabs>
          <w:tab w:val="left" w:pos="90"/>
        </w:tabs>
        <w:spacing w:after="0"/>
        <w:jc w:val="both"/>
        <w:rPr>
          <w:sz w:val="28"/>
          <w:szCs w:val="28"/>
        </w:rPr>
      </w:pPr>
      <w:r>
        <w:rPr>
          <w:sz w:val="28"/>
          <w:szCs w:val="28"/>
        </w:rPr>
        <w:t>One of the factors affecting price of agricultural products is __________. (a)Marketers (b)firm (c)producers (d)competition</w:t>
      </w:r>
    </w:p>
    <w:p w:rsidR="00E95D46" w:rsidRDefault="00E95D46" w:rsidP="00E5083A">
      <w:pPr>
        <w:pStyle w:val="ListParagraph"/>
        <w:numPr>
          <w:ilvl w:val="0"/>
          <w:numId w:val="19"/>
        </w:numPr>
        <w:tabs>
          <w:tab w:val="left" w:pos="90"/>
        </w:tabs>
        <w:spacing w:after="0"/>
        <w:jc w:val="both"/>
        <w:rPr>
          <w:sz w:val="28"/>
          <w:szCs w:val="28"/>
        </w:rPr>
      </w:pPr>
      <w:r>
        <w:rPr>
          <w:sz w:val="28"/>
          <w:szCs w:val="28"/>
        </w:rPr>
        <w:t>_____________ involves the designing and producing the container or wrapper for a product. (a)labeling (b)packaging (c)branding (d)pricing</w:t>
      </w:r>
    </w:p>
    <w:p w:rsidR="00650F62" w:rsidRDefault="00D52379" w:rsidP="00E5083A">
      <w:pPr>
        <w:pStyle w:val="ListParagraph"/>
        <w:numPr>
          <w:ilvl w:val="0"/>
          <w:numId w:val="19"/>
        </w:numPr>
        <w:tabs>
          <w:tab w:val="left" w:pos="90"/>
        </w:tabs>
        <w:spacing w:after="0"/>
        <w:jc w:val="both"/>
        <w:rPr>
          <w:sz w:val="28"/>
          <w:szCs w:val="28"/>
        </w:rPr>
      </w:pPr>
      <w:r>
        <w:rPr>
          <w:sz w:val="28"/>
          <w:szCs w:val="28"/>
        </w:rPr>
        <w:t>_____________</w:t>
      </w:r>
      <w:r w:rsidR="00650F62">
        <w:rPr>
          <w:sz w:val="28"/>
          <w:szCs w:val="28"/>
        </w:rPr>
        <w:t xml:space="preserve"> creates customer loyalty. (a)Branding (b)packaging (c)pricing (d)None</w:t>
      </w:r>
    </w:p>
    <w:p w:rsidR="00E95D46" w:rsidRDefault="00650F62" w:rsidP="00E5083A">
      <w:pPr>
        <w:pStyle w:val="ListParagraph"/>
        <w:numPr>
          <w:ilvl w:val="0"/>
          <w:numId w:val="19"/>
        </w:numPr>
        <w:tabs>
          <w:tab w:val="left" w:pos="90"/>
        </w:tabs>
        <w:spacing w:after="0"/>
        <w:jc w:val="both"/>
        <w:rPr>
          <w:sz w:val="28"/>
          <w:szCs w:val="28"/>
        </w:rPr>
      </w:pPr>
      <w:r>
        <w:rPr>
          <w:sz w:val="28"/>
          <w:szCs w:val="28"/>
        </w:rPr>
        <w:t>There are ____________ methods of advertising. (a)3 (b)4 (c)5 (d)2</w:t>
      </w:r>
    </w:p>
    <w:p w:rsidR="00DA4184" w:rsidRDefault="00650F62" w:rsidP="00CE13F4">
      <w:pPr>
        <w:pStyle w:val="ListParagraph"/>
        <w:numPr>
          <w:ilvl w:val="0"/>
          <w:numId w:val="19"/>
        </w:numPr>
        <w:tabs>
          <w:tab w:val="left" w:pos="90"/>
        </w:tabs>
        <w:spacing w:after="0"/>
        <w:jc w:val="both"/>
        <w:rPr>
          <w:sz w:val="28"/>
          <w:szCs w:val="28"/>
        </w:rPr>
      </w:pPr>
      <w:r w:rsidRPr="004754A3">
        <w:rPr>
          <w:sz w:val="28"/>
          <w:szCs w:val="28"/>
        </w:rPr>
        <w:t>The advertis</w:t>
      </w:r>
      <w:r w:rsidR="004754A3">
        <w:rPr>
          <w:sz w:val="28"/>
          <w:szCs w:val="28"/>
        </w:rPr>
        <w:t>ement on bread, salt and sugar is a typical example of ______________. (a)direct (b)indirect (c)mass (d)none</w:t>
      </w:r>
    </w:p>
    <w:p w:rsidR="004754A3" w:rsidRDefault="004754A3" w:rsidP="00CE13F4">
      <w:pPr>
        <w:pStyle w:val="ListParagraph"/>
        <w:numPr>
          <w:ilvl w:val="0"/>
          <w:numId w:val="19"/>
        </w:numPr>
        <w:tabs>
          <w:tab w:val="left" w:pos="90"/>
        </w:tabs>
        <w:spacing w:after="0"/>
        <w:jc w:val="both"/>
        <w:rPr>
          <w:sz w:val="28"/>
          <w:szCs w:val="28"/>
        </w:rPr>
      </w:pPr>
      <w:r>
        <w:rPr>
          <w:sz w:val="28"/>
          <w:szCs w:val="28"/>
        </w:rPr>
        <w:t>One of the factors influencing buying decision is ___________. (a)packaging (b)loyalty (c)land (d)debit facilities</w:t>
      </w:r>
    </w:p>
    <w:p w:rsidR="004754A3" w:rsidRDefault="004754A3" w:rsidP="00CE13F4">
      <w:pPr>
        <w:pStyle w:val="ListParagraph"/>
        <w:numPr>
          <w:ilvl w:val="0"/>
          <w:numId w:val="19"/>
        </w:numPr>
        <w:tabs>
          <w:tab w:val="left" w:pos="90"/>
        </w:tabs>
        <w:spacing w:after="0"/>
        <w:jc w:val="both"/>
        <w:rPr>
          <w:sz w:val="28"/>
          <w:szCs w:val="28"/>
        </w:rPr>
      </w:pPr>
      <w:r>
        <w:rPr>
          <w:sz w:val="28"/>
          <w:szCs w:val="28"/>
        </w:rPr>
        <w:t>__________________ promotes the image of the firm. (a)promoters (b)manufacturers (c)producers (d)advertising</w:t>
      </w:r>
    </w:p>
    <w:p w:rsidR="004754A3" w:rsidRDefault="004754A3" w:rsidP="00CE13F4">
      <w:pPr>
        <w:pStyle w:val="ListParagraph"/>
        <w:numPr>
          <w:ilvl w:val="0"/>
          <w:numId w:val="19"/>
        </w:numPr>
        <w:tabs>
          <w:tab w:val="left" w:pos="90"/>
        </w:tabs>
        <w:spacing w:after="0"/>
        <w:jc w:val="both"/>
        <w:rPr>
          <w:sz w:val="28"/>
          <w:szCs w:val="28"/>
        </w:rPr>
      </w:pPr>
      <w:r>
        <w:rPr>
          <w:sz w:val="28"/>
          <w:szCs w:val="28"/>
        </w:rPr>
        <w:t>The type of advertising which emphasizes on the fact that a product is far better than another in terms of quality is called ___________________ advertising. (a)competition (b)direct (c)indirect (d)informative</w:t>
      </w:r>
    </w:p>
    <w:p w:rsidR="00C94885" w:rsidRDefault="00C94885" w:rsidP="00CE13F4">
      <w:pPr>
        <w:pStyle w:val="ListParagraph"/>
        <w:numPr>
          <w:ilvl w:val="0"/>
          <w:numId w:val="19"/>
        </w:numPr>
        <w:tabs>
          <w:tab w:val="left" w:pos="90"/>
        </w:tabs>
        <w:spacing w:after="0"/>
        <w:jc w:val="both"/>
        <w:rPr>
          <w:sz w:val="28"/>
          <w:szCs w:val="28"/>
        </w:rPr>
      </w:pPr>
      <w:r>
        <w:rPr>
          <w:sz w:val="28"/>
          <w:szCs w:val="28"/>
        </w:rPr>
        <w:t>One of the reasons for packaging is _______________. (a)barrier protection (b)leakage (c)price inflation (d)high cost of materials</w:t>
      </w:r>
    </w:p>
    <w:p w:rsidR="00C94885" w:rsidRPr="00C94885" w:rsidRDefault="00C94885" w:rsidP="00C94885">
      <w:pPr>
        <w:tabs>
          <w:tab w:val="left" w:pos="90"/>
        </w:tabs>
        <w:spacing w:after="0"/>
        <w:ind w:left="450"/>
        <w:jc w:val="both"/>
        <w:rPr>
          <w:b/>
          <w:sz w:val="28"/>
          <w:szCs w:val="28"/>
        </w:rPr>
      </w:pPr>
      <w:r>
        <w:rPr>
          <w:b/>
          <w:sz w:val="28"/>
          <w:szCs w:val="28"/>
        </w:rPr>
        <w:t>Fill in the gaps</w:t>
      </w:r>
    </w:p>
    <w:p w:rsidR="00C94885" w:rsidRDefault="00C94885" w:rsidP="00CE13F4">
      <w:pPr>
        <w:pStyle w:val="ListParagraph"/>
        <w:numPr>
          <w:ilvl w:val="0"/>
          <w:numId w:val="19"/>
        </w:numPr>
        <w:tabs>
          <w:tab w:val="left" w:pos="90"/>
        </w:tabs>
        <w:spacing w:after="0"/>
        <w:jc w:val="both"/>
        <w:rPr>
          <w:sz w:val="28"/>
          <w:szCs w:val="28"/>
        </w:rPr>
      </w:pPr>
      <w:r>
        <w:rPr>
          <w:sz w:val="28"/>
          <w:szCs w:val="28"/>
        </w:rPr>
        <w:lastRenderedPageBreak/>
        <w:t>The consumers are the ____________ of a product.</w:t>
      </w:r>
    </w:p>
    <w:p w:rsidR="00C94885" w:rsidRDefault="00C94885" w:rsidP="00CE13F4">
      <w:pPr>
        <w:pStyle w:val="ListParagraph"/>
        <w:numPr>
          <w:ilvl w:val="0"/>
          <w:numId w:val="19"/>
        </w:numPr>
        <w:tabs>
          <w:tab w:val="left" w:pos="90"/>
        </w:tabs>
        <w:spacing w:after="0"/>
        <w:jc w:val="both"/>
        <w:rPr>
          <w:sz w:val="28"/>
          <w:szCs w:val="28"/>
        </w:rPr>
      </w:pPr>
      <w:r>
        <w:rPr>
          <w:sz w:val="28"/>
          <w:szCs w:val="28"/>
        </w:rPr>
        <w:t>The advertisement which gives direction to the advertising process to avoid wastage is called _________________.</w:t>
      </w:r>
    </w:p>
    <w:p w:rsidR="00C94885" w:rsidRDefault="00C94885" w:rsidP="00CE13F4">
      <w:pPr>
        <w:pStyle w:val="ListParagraph"/>
        <w:numPr>
          <w:ilvl w:val="0"/>
          <w:numId w:val="19"/>
        </w:numPr>
        <w:tabs>
          <w:tab w:val="left" w:pos="90"/>
        </w:tabs>
        <w:spacing w:after="0"/>
        <w:jc w:val="both"/>
        <w:rPr>
          <w:sz w:val="28"/>
          <w:szCs w:val="28"/>
        </w:rPr>
      </w:pPr>
      <w:r>
        <w:rPr>
          <w:sz w:val="28"/>
          <w:szCs w:val="28"/>
        </w:rPr>
        <w:t>Ovation is an example of ____________________.</w:t>
      </w:r>
    </w:p>
    <w:p w:rsidR="00C94885" w:rsidRDefault="00C94885" w:rsidP="00CE13F4">
      <w:pPr>
        <w:pStyle w:val="ListParagraph"/>
        <w:numPr>
          <w:ilvl w:val="0"/>
          <w:numId w:val="19"/>
        </w:numPr>
        <w:tabs>
          <w:tab w:val="left" w:pos="90"/>
        </w:tabs>
        <w:spacing w:after="0"/>
        <w:jc w:val="both"/>
        <w:rPr>
          <w:sz w:val="28"/>
          <w:szCs w:val="28"/>
        </w:rPr>
      </w:pPr>
      <w:r>
        <w:rPr>
          <w:sz w:val="28"/>
          <w:szCs w:val="28"/>
        </w:rPr>
        <w:t>________________ is the act of introducing good container for a product so as to make it look attractive.</w:t>
      </w:r>
    </w:p>
    <w:p w:rsidR="00C94885" w:rsidRDefault="00C94885" w:rsidP="00CE13F4">
      <w:pPr>
        <w:pStyle w:val="ListParagraph"/>
        <w:numPr>
          <w:ilvl w:val="0"/>
          <w:numId w:val="19"/>
        </w:numPr>
        <w:tabs>
          <w:tab w:val="left" w:pos="90"/>
        </w:tabs>
        <w:spacing w:after="0"/>
        <w:jc w:val="both"/>
        <w:rPr>
          <w:sz w:val="28"/>
          <w:szCs w:val="28"/>
        </w:rPr>
      </w:pPr>
      <w:r>
        <w:rPr>
          <w:sz w:val="28"/>
          <w:szCs w:val="28"/>
        </w:rPr>
        <w:t>______________ is an example of modern ways of packaging items.</w:t>
      </w:r>
    </w:p>
    <w:p w:rsidR="00C94885" w:rsidRDefault="00C94885" w:rsidP="00C94885">
      <w:pPr>
        <w:pStyle w:val="ListParagraph"/>
        <w:tabs>
          <w:tab w:val="left" w:pos="90"/>
        </w:tabs>
        <w:spacing w:after="0"/>
        <w:ind w:left="810"/>
        <w:jc w:val="center"/>
        <w:rPr>
          <w:sz w:val="28"/>
          <w:szCs w:val="28"/>
        </w:rPr>
      </w:pPr>
      <w:r>
        <w:rPr>
          <w:b/>
          <w:sz w:val="28"/>
          <w:szCs w:val="28"/>
        </w:rPr>
        <w:t>THEORY</w:t>
      </w:r>
    </w:p>
    <w:p w:rsidR="00C94885" w:rsidRDefault="00C94885" w:rsidP="00C94885">
      <w:pPr>
        <w:pStyle w:val="ListParagraph"/>
        <w:numPr>
          <w:ilvl w:val="0"/>
          <w:numId w:val="27"/>
        </w:numPr>
        <w:tabs>
          <w:tab w:val="left" w:pos="90"/>
        </w:tabs>
        <w:spacing w:after="0"/>
        <w:jc w:val="both"/>
        <w:rPr>
          <w:sz w:val="28"/>
          <w:szCs w:val="28"/>
        </w:rPr>
      </w:pPr>
      <w:r>
        <w:rPr>
          <w:sz w:val="28"/>
          <w:szCs w:val="28"/>
        </w:rPr>
        <w:t xml:space="preserve"> Define advertising</w:t>
      </w:r>
    </w:p>
    <w:p w:rsidR="00C94885" w:rsidRPr="00512DDA" w:rsidRDefault="00512DDA" w:rsidP="00512DDA">
      <w:pPr>
        <w:tabs>
          <w:tab w:val="left" w:pos="90"/>
        </w:tabs>
        <w:spacing w:after="0"/>
        <w:ind w:left="450"/>
        <w:jc w:val="both"/>
        <w:rPr>
          <w:sz w:val="28"/>
          <w:szCs w:val="28"/>
        </w:rPr>
      </w:pPr>
      <w:r>
        <w:rPr>
          <w:sz w:val="28"/>
          <w:szCs w:val="28"/>
        </w:rPr>
        <w:t xml:space="preserve">b. </w:t>
      </w:r>
      <w:r w:rsidR="00C94885" w:rsidRPr="00512DDA">
        <w:rPr>
          <w:sz w:val="28"/>
          <w:szCs w:val="28"/>
        </w:rPr>
        <w:t xml:space="preserve">List the basic concepts of advertising </w:t>
      </w:r>
    </w:p>
    <w:p w:rsidR="00C94885" w:rsidRPr="00512DDA" w:rsidRDefault="00512DDA" w:rsidP="00512DDA">
      <w:pPr>
        <w:tabs>
          <w:tab w:val="left" w:pos="90"/>
        </w:tabs>
        <w:spacing w:after="0"/>
        <w:jc w:val="both"/>
        <w:rPr>
          <w:sz w:val="28"/>
          <w:szCs w:val="28"/>
        </w:rPr>
      </w:pPr>
      <w:r>
        <w:rPr>
          <w:sz w:val="28"/>
          <w:szCs w:val="28"/>
        </w:rPr>
        <w:tab/>
        <w:t xml:space="preserve">      c. </w:t>
      </w:r>
      <w:r w:rsidR="00C94885" w:rsidRPr="00512DDA">
        <w:rPr>
          <w:sz w:val="28"/>
          <w:szCs w:val="28"/>
        </w:rPr>
        <w:t>State 2 roles of advertising</w:t>
      </w:r>
    </w:p>
    <w:p w:rsidR="00C94885" w:rsidRDefault="00C94885" w:rsidP="00C94885">
      <w:pPr>
        <w:pStyle w:val="ListParagraph"/>
        <w:numPr>
          <w:ilvl w:val="0"/>
          <w:numId w:val="27"/>
        </w:numPr>
        <w:tabs>
          <w:tab w:val="left" w:pos="90"/>
        </w:tabs>
        <w:spacing w:after="0"/>
        <w:jc w:val="both"/>
        <w:rPr>
          <w:sz w:val="28"/>
          <w:szCs w:val="28"/>
        </w:rPr>
      </w:pPr>
      <w:r>
        <w:rPr>
          <w:sz w:val="28"/>
          <w:szCs w:val="28"/>
        </w:rPr>
        <w:t>Define packaging</w:t>
      </w:r>
    </w:p>
    <w:p w:rsidR="00C94885" w:rsidRPr="00512DDA" w:rsidRDefault="00512DDA" w:rsidP="00512DDA">
      <w:pPr>
        <w:tabs>
          <w:tab w:val="left" w:pos="90"/>
        </w:tabs>
        <w:spacing w:after="0"/>
        <w:ind w:left="450"/>
        <w:jc w:val="both"/>
        <w:rPr>
          <w:sz w:val="28"/>
          <w:szCs w:val="28"/>
        </w:rPr>
      </w:pPr>
      <w:r>
        <w:rPr>
          <w:sz w:val="28"/>
          <w:szCs w:val="28"/>
        </w:rPr>
        <w:t xml:space="preserve">b. </w:t>
      </w:r>
      <w:r w:rsidRPr="00512DDA">
        <w:rPr>
          <w:sz w:val="28"/>
          <w:szCs w:val="28"/>
        </w:rPr>
        <w:t>Highlight</w:t>
      </w:r>
      <w:r w:rsidR="00C94885" w:rsidRPr="00512DDA">
        <w:rPr>
          <w:sz w:val="28"/>
          <w:szCs w:val="28"/>
        </w:rPr>
        <w:t xml:space="preserve"> five modern ways of packaging products.</w:t>
      </w:r>
    </w:p>
    <w:p w:rsidR="00C94885" w:rsidRPr="00512DDA" w:rsidRDefault="00512DDA" w:rsidP="00512DDA">
      <w:pPr>
        <w:tabs>
          <w:tab w:val="left" w:pos="90"/>
        </w:tabs>
        <w:spacing w:after="0"/>
        <w:jc w:val="both"/>
        <w:rPr>
          <w:sz w:val="28"/>
          <w:szCs w:val="28"/>
        </w:rPr>
      </w:pPr>
      <w:r>
        <w:rPr>
          <w:sz w:val="28"/>
          <w:szCs w:val="28"/>
        </w:rPr>
        <w:t xml:space="preserve">        c. </w:t>
      </w:r>
      <w:r w:rsidR="00C94885" w:rsidRPr="00512DDA">
        <w:rPr>
          <w:sz w:val="28"/>
          <w:szCs w:val="28"/>
        </w:rPr>
        <w:t>Identify two ways of packaging products in the olden days.</w:t>
      </w:r>
    </w:p>
    <w:p w:rsidR="00C94885" w:rsidRDefault="00C94885" w:rsidP="00C94885">
      <w:pPr>
        <w:pStyle w:val="ListParagraph"/>
        <w:numPr>
          <w:ilvl w:val="0"/>
          <w:numId w:val="27"/>
        </w:numPr>
        <w:tabs>
          <w:tab w:val="left" w:pos="90"/>
        </w:tabs>
        <w:spacing w:after="0"/>
        <w:jc w:val="both"/>
        <w:rPr>
          <w:sz w:val="28"/>
          <w:szCs w:val="28"/>
        </w:rPr>
      </w:pPr>
      <w:r>
        <w:rPr>
          <w:sz w:val="28"/>
          <w:szCs w:val="28"/>
        </w:rPr>
        <w:t>Define branding</w:t>
      </w:r>
    </w:p>
    <w:p w:rsidR="00C94885" w:rsidRPr="00512DDA" w:rsidRDefault="00512DDA" w:rsidP="00512DDA">
      <w:pPr>
        <w:tabs>
          <w:tab w:val="left" w:pos="90"/>
        </w:tabs>
        <w:spacing w:after="0"/>
        <w:ind w:left="450"/>
        <w:jc w:val="both"/>
        <w:rPr>
          <w:sz w:val="28"/>
          <w:szCs w:val="28"/>
        </w:rPr>
      </w:pPr>
      <w:r>
        <w:rPr>
          <w:sz w:val="28"/>
          <w:szCs w:val="28"/>
        </w:rPr>
        <w:t xml:space="preserve">b. </w:t>
      </w:r>
      <w:r w:rsidR="00C94885" w:rsidRPr="00512DDA">
        <w:rPr>
          <w:sz w:val="28"/>
          <w:szCs w:val="28"/>
        </w:rPr>
        <w:t>State three advantages of branding</w:t>
      </w:r>
    </w:p>
    <w:p w:rsidR="00C94885" w:rsidRPr="00512DDA" w:rsidRDefault="00512DDA" w:rsidP="00512DDA">
      <w:pPr>
        <w:tabs>
          <w:tab w:val="left" w:pos="90"/>
        </w:tabs>
        <w:spacing w:after="0"/>
        <w:jc w:val="both"/>
        <w:rPr>
          <w:sz w:val="28"/>
          <w:szCs w:val="28"/>
        </w:rPr>
      </w:pPr>
      <w:r>
        <w:rPr>
          <w:sz w:val="28"/>
          <w:szCs w:val="28"/>
        </w:rPr>
        <w:tab/>
        <w:t xml:space="preserve">      c. </w:t>
      </w:r>
      <w:r w:rsidR="00C94885" w:rsidRPr="00512DDA">
        <w:rPr>
          <w:sz w:val="28"/>
          <w:szCs w:val="28"/>
        </w:rPr>
        <w:t>State two disadvantages of branding</w:t>
      </w:r>
    </w:p>
    <w:p w:rsidR="00C94885" w:rsidRDefault="00C94885" w:rsidP="00C94885">
      <w:pPr>
        <w:pStyle w:val="ListParagraph"/>
        <w:numPr>
          <w:ilvl w:val="0"/>
          <w:numId w:val="27"/>
        </w:numPr>
        <w:tabs>
          <w:tab w:val="left" w:pos="90"/>
        </w:tabs>
        <w:spacing w:after="0"/>
        <w:jc w:val="both"/>
        <w:rPr>
          <w:sz w:val="28"/>
          <w:szCs w:val="28"/>
        </w:rPr>
      </w:pPr>
      <w:r>
        <w:rPr>
          <w:sz w:val="28"/>
          <w:szCs w:val="28"/>
        </w:rPr>
        <w:t>List and explain the types of advertising</w:t>
      </w:r>
    </w:p>
    <w:p w:rsidR="00C94885" w:rsidRPr="00512DDA" w:rsidRDefault="00512DDA" w:rsidP="00512DDA">
      <w:pPr>
        <w:tabs>
          <w:tab w:val="left" w:pos="90"/>
        </w:tabs>
        <w:spacing w:after="0"/>
        <w:ind w:left="450"/>
        <w:jc w:val="both"/>
        <w:rPr>
          <w:sz w:val="28"/>
          <w:szCs w:val="28"/>
        </w:rPr>
      </w:pPr>
      <w:r>
        <w:rPr>
          <w:sz w:val="28"/>
          <w:szCs w:val="28"/>
        </w:rPr>
        <w:t xml:space="preserve">b. </w:t>
      </w:r>
      <w:r w:rsidR="00C94885" w:rsidRPr="00512DDA">
        <w:rPr>
          <w:sz w:val="28"/>
          <w:szCs w:val="28"/>
        </w:rPr>
        <w:t>State five advertising media</w:t>
      </w:r>
    </w:p>
    <w:p w:rsidR="00C94885" w:rsidRDefault="00C94885" w:rsidP="00C94885">
      <w:pPr>
        <w:pStyle w:val="ListParagraph"/>
        <w:numPr>
          <w:ilvl w:val="0"/>
          <w:numId w:val="27"/>
        </w:numPr>
        <w:tabs>
          <w:tab w:val="left" w:pos="90"/>
        </w:tabs>
        <w:spacing w:after="0"/>
        <w:jc w:val="both"/>
        <w:rPr>
          <w:sz w:val="28"/>
          <w:szCs w:val="28"/>
        </w:rPr>
      </w:pPr>
      <w:r>
        <w:rPr>
          <w:sz w:val="28"/>
          <w:szCs w:val="28"/>
        </w:rPr>
        <w:t>Define pricing</w:t>
      </w:r>
    </w:p>
    <w:p w:rsidR="00C94885" w:rsidRPr="00512DDA" w:rsidRDefault="00512DDA" w:rsidP="00512DDA">
      <w:pPr>
        <w:tabs>
          <w:tab w:val="left" w:pos="90"/>
        </w:tabs>
        <w:spacing w:after="0"/>
        <w:ind w:left="450"/>
        <w:jc w:val="both"/>
        <w:rPr>
          <w:sz w:val="28"/>
          <w:szCs w:val="28"/>
        </w:rPr>
      </w:pPr>
      <w:r>
        <w:rPr>
          <w:sz w:val="28"/>
          <w:szCs w:val="28"/>
        </w:rPr>
        <w:t xml:space="preserve">b. </w:t>
      </w:r>
      <w:r w:rsidR="00C94885" w:rsidRPr="00512DDA">
        <w:rPr>
          <w:sz w:val="28"/>
          <w:szCs w:val="28"/>
        </w:rPr>
        <w:t>Identify six factors affecting the price of agricultural products</w:t>
      </w:r>
    </w:p>
    <w:p w:rsidR="00C94885" w:rsidRPr="00512DDA" w:rsidRDefault="00512DDA" w:rsidP="00512DDA">
      <w:pPr>
        <w:tabs>
          <w:tab w:val="left" w:pos="90"/>
        </w:tabs>
        <w:spacing w:after="0"/>
        <w:jc w:val="both"/>
        <w:rPr>
          <w:sz w:val="28"/>
          <w:szCs w:val="28"/>
        </w:rPr>
      </w:pPr>
      <w:r>
        <w:rPr>
          <w:sz w:val="28"/>
          <w:szCs w:val="28"/>
        </w:rPr>
        <w:tab/>
        <w:t xml:space="preserve">      c. </w:t>
      </w:r>
      <w:r w:rsidR="00C94885" w:rsidRPr="00512DDA">
        <w:rPr>
          <w:sz w:val="28"/>
          <w:szCs w:val="28"/>
        </w:rPr>
        <w:t>List the methods of adve</w:t>
      </w:r>
      <w:r>
        <w:rPr>
          <w:sz w:val="28"/>
          <w:szCs w:val="28"/>
        </w:rPr>
        <w:t>r</w:t>
      </w:r>
      <w:r w:rsidR="00C94885" w:rsidRPr="00512DDA">
        <w:rPr>
          <w:sz w:val="28"/>
          <w:szCs w:val="28"/>
        </w:rPr>
        <w:t>tis</w:t>
      </w:r>
      <w:r>
        <w:rPr>
          <w:sz w:val="28"/>
          <w:szCs w:val="28"/>
        </w:rPr>
        <w:t>i</w:t>
      </w:r>
      <w:r w:rsidR="00C94885" w:rsidRPr="00512DDA">
        <w:rPr>
          <w:sz w:val="28"/>
          <w:szCs w:val="28"/>
        </w:rPr>
        <w:t xml:space="preserve">ng </w:t>
      </w:r>
    </w:p>
    <w:p w:rsidR="00C94885" w:rsidRDefault="00C94885" w:rsidP="00C94885">
      <w:pPr>
        <w:pStyle w:val="ListParagraph"/>
        <w:numPr>
          <w:ilvl w:val="0"/>
          <w:numId w:val="27"/>
        </w:numPr>
        <w:tabs>
          <w:tab w:val="left" w:pos="90"/>
        </w:tabs>
        <w:spacing w:after="0"/>
        <w:jc w:val="both"/>
        <w:rPr>
          <w:sz w:val="28"/>
          <w:szCs w:val="28"/>
        </w:rPr>
      </w:pPr>
      <w:r>
        <w:rPr>
          <w:sz w:val="28"/>
          <w:szCs w:val="28"/>
        </w:rPr>
        <w:t xml:space="preserve">State six factors influencing buying decisions </w:t>
      </w:r>
    </w:p>
    <w:p w:rsidR="00C94885" w:rsidRPr="00512DDA" w:rsidRDefault="00512DDA" w:rsidP="00512DDA">
      <w:pPr>
        <w:tabs>
          <w:tab w:val="left" w:pos="90"/>
        </w:tabs>
        <w:spacing w:after="0"/>
        <w:ind w:left="450"/>
        <w:jc w:val="both"/>
        <w:rPr>
          <w:sz w:val="28"/>
          <w:szCs w:val="28"/>
        </w:rPr>
      </w:pPr>
      <w:r>
        <w:rPr>
          <w:sz w:val="28"/>
          <w:szCs w:val="28"/>
        </w:rPr>
        <w:t xml:space="preserve">b. </w:t>
      </w:r>
      <w:r w:rsidR="00C94885" w:rsidRPr="00512DDA">
        <w:rPr>
          <w:sz w:val="28"/>
          <w:szCs w:val="28"/>
        </w:rPr>
        <w:t>List three examples of magazines</w:t>
      </w:r>
    </w:p>
    <w:p w:rsidR="00CE13F4" w:rsidRDefault="000B061F" w:rsidP="00CE13F4">
      <w:pPr>
        <w:tabs>
          <w:tab w:val="left" w:pos="90"/>
        </w:tabs>
        <w:spacing w:after="0"/>
        <w:jc w:val="both"/>
        <w:rPr>
          <w:sz w:val="28"/>
          <w:szCs w:val="28"/>
        </w:rPr>
      </w:pPr>
      <w:r>
        <w:pict>
          <v:rect id="_x0000_s1071" style="position:absolute;left:0;text-align:left;margin-left:27.4pt;margin-top:18.8pt;width:7in;height:46.85pt;z-index:251697152" filled="f" strokecolor="black [3213]" strokeweight="1pt"/>
        </w:pict>
      </w:r>
      <w:r>
        <w:pict>
          <v:rect id="_x0000_s1070" style="position:absolute;left:0;text-align:left;margin-left:26.6pt;margin-top:18.8pt;width:7in;height:106.8pt;z-index:251696128" filled="f" strokecolor="black [3213]" strokeweight="2.25pt"/>
        </w:pict>
      </w:r>
    </w:p>
    <w:p w:rsidR="00CE13F4" w:rsidRDefault="00CE13F4" w:rsidP="00CE13F4">
      <w:pPr>
        <w:tabs>
          <w:tab w:val="left" w:pos="90"/>
        </w:tabs>
        <w:spacing w:after="0"/>
        <w:jc w:val="center"/>
        <w:rPr>
          <w:b/>
          <w:sz w:val="28"/>
          <w:szCs w:val="28"/>
        </w:rPr>
      </w:pPr>
      <w:r w:rsidRPr="002416CA">
        <w:rPr>
          <w:b/>
          <w:sz w:val="40"/>
          <w:szCs w:val="28"/>
        </w:rPr>
        <w:t>PATFIN HIGH SCHOOL, AKESAN, LAGOS STATE</w:t>
      </w:r>
      <w:r>
        <w:rPr>
          <w:b/>
          <w:sz w:val="28"/>
          <w:szCs w:val="28"/>
        </w:rPr>
        <w:t>.</w:t>
      </w:r>
    </w:p>
    <w:p w:rsidR="00CE13F4" w:rsidRDefault="000B061F" w:rsidP="00CE13F4">
      <w:pPr>
        <w:tabs>
          <w:tab w:val="left" w:pos="90"/>
        </w:tabs>
        <w:spacing w:after="0"/>
        <w:ind w:left="-180" w:firstLine="180"/>
        <w:rPr>
          <w:b/>
          <w:sz w:val="28"/>
          <w:szCs w:val="28"/>
        </w:rPr>
      </w:pPr>
      <w:r>
        <w:pict>
          <v:rect id="_x0000_s1072" style="position:absolute;left:0;text-align:left;margin-left:26.6pt;margin-top:17.9pt;width:7in;height:41pt;z-index:251698176" filled="f" strokecolor="black [3213]" strokeweight="1pt"/>
        </w:pict>
      </w:r>
      <w:r w:rsidR="00CE13F4">
        <w:rPr>
          <w:b/>
          <w:sz w:val="28"/>
          <w:szCs w:val="28"/>
        </w:rPr>
        <w:tab/>
      </w:r>
      <w:r w:rsidR="00CE13F4">
        <w:rPr>
          <w:b/>
          <w:sz w:val="28"/>
          <w:szCs w:val="28"/>
        </w:rPr>
        <w:tab/>
      </w:r>
      <w:r w:rsidR="00CE13F4">
        <w:rPr>
          <w:b/>
          <w:sz w:val="28"/>
          <w:szCs w:val="28"/>
        </w:rPr>
        <w:tab/>
      </w:r>
      <w:r w:rsidR="00CE13F4">
        <w:rPr>
          <w:b/>
          <w:sz w:val="28"/>
          <w:szCs w:val="28"/>
        </w:rPr>
        <w:tab/>
      </w:r>
      <w:r w:rsidR="00CE13F4">
        <w:rPr>
          <w:b/>
          <w:sz w:val="28"/>
          <w:szCs w:val="28"/>
        </w:rPr>
        <w:tab/>
      </w:r>
      <w:r w:rsidR="0065639B">
        <w:rPr>
          <w:b/>
          <w:sz w:val="28"/>
          <w:szCs w:val="28"/>
        </w:rPr>
        <w:t>FIRST</w:t>
      </w:r>
      <w:r w:rsidR="00CE13F4">
        <w:rPr>
          <w:b/>
          <w:sz w:val="28"/>
          <w:szCs w:val="28"/>
        </w:rPr>
        <w:t xml:space="preserve"> TERM EXAMINATION [2019 / 2020]  </w:t>
      </w:r>
    </w:p>
    <w:p w:rsidR="00CE13F4" w:rsidRDefault="00CE13F4" w:rsidP="00CE13F4">
      <w:pPr>
        <w:tabs>
          <w:tab w:val="left" w:pos="90"/>
        </w:tabs>
        <w:spacing w:after="0"/>
        <w:ind w:firstLine="720"/>
        <w:rPr>
          <w:b/>
          <w:sz w:val="28"/>
          <w:szCs w:val="28"/>
        </w:rPr>
      </w:pPr>
      <w:r>
        <w:rPr>
          <w:b/>
          <w:sz w:val="28"/>
          <w:szCs w:val="28"/>
        </w:rPr>
        <w:t>CLASS: S. S. S. 1</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rsidR="00CE13F4" w:rsidRDefault="00CE13F4" w:rsidP="00CE13F4">
      <w:pPr>
        <w:tabs>
          <w:tab w:val="left" w:pos="90"/>
        </w:tabs>
        <w:spacing w:after="0"/>
        <w:ind w:right="-360" w:firstLine="720"/>
        <w:rPr>
          <w:b/>
          <w:sz w:val="28"/>
          <w:szCs w:val="28"/>
        </w:rPr>
      </w:pPr>
      <w:r>
        <w:rPr>
          <w:b/>
          <w:sz w:val="28"/>
          <w:szCs w:val="28"/>
        </w:rPr>
        <w:t>NAME:  ______________________________________</w:t>
      </w:r>
      <w:r>
        <w:rPr>
          <w:b/>
          <w:sz w:val="28"/>
          <w:szCs w:val="28"/>
        </w:rPr>
        <w:tab/>
        <w:t xml:space="preserve">     SUBJECT:  </w:t>
      </w:r>
      <w:r w:rsidR="004A1F61">
        <w:rPr>
          <w:b/>
          <w:sz w:val="28"/>
          <w:szCs w:val="28"/>
        </w:rPr>
        <w:t>English</w:t>
      </w:r>
    </w:p>
    <w:p w:rsidR="00CE13F4" w:rsidRDefault="000B061F" w:rsidP="00CE13F4">
      <w:pPr>
        <w:tabs>
          <w:tab w:val="left" w:pos="90"/>
        </w:tabs>
        <w:spacing w:after="0"/>
        <w:ind w:right="180" w:firstLine="720"/>
        <w:rPr>
          <w:b/>
          <w:sz w:val="28"/>
          <w:szCs w:val="28"/>
        </w:rPr>
      </w:pPr>
      <w:r>
        <w:pict>
          <v:rect id="_x0000_s1073" style="position:absolute;left:0;text-align:left;margin-left:27.4pt;margin-top:-.05pt;width:7in;height:18.95pt;z-index:251699200" filled="f" strokecolor="black [3213]" strokeweight="1pt"/>
        </w:pict>
      </w:r>
      <w:r w:rsidR="00CE13F4">
        <w:rPr>
          <w:b/>
          <w:sz w:val="28"/>
          <w:szCs w:val="28"/>
        </w:rPr>
        <w:t xml:space="preserve">INSTRUCTION: ANSWER ALL QUESTIONS                            DURATION: 1 Hour 3o </w:t>
      </w:r>
      <w:proofErr w:type="spellStart"/>
      <w:r w:rsidR="00CE13F4">
        <w:rPr>
          <w:b/>
          <w:sz w:val="28"/>
          <w:szCs w:val="28"/>
        </w:rPr>
        <w:t>mins</w:t>
      </w:r>
      <w:proofErr w:type="spellEnd"/>
      <w:r w:rsidR="00CE13F4">
        <w:rPr>
          <w:b/>
          <w:sz w:val="28"/>
          <w:szCs w:val="28"/>
        </w:rPr>
        <w:t xml:space="preserve"> </w:t>
      </w:r>
    </w:p>
    <w:p w:rsidR="00CE13F4" w:rsidRDefault="004A1F61" w:rsidP="004A1F61">
      <w:pPr>
        <w:tabs>
          <w:tab w:val="left" w:pos="90"/>
        </w:tabs>
        <w:spacing w:after="0"/>
        <w:ind w:left="450"/>
        <w:jc w:val="center"/>
        <w:rPr>
          <w:b/>
          <w:sz w:val="28"/>
          <w:szCs w:val="28"/>
        </w:rPr>
      </w:pPr>
      <w:r w:rsidRPr="004A1F61">
        <w:rPr>
          <w:b/>
          <w:sz w:val="28"/>
          <w:szCs w:val="28"/>
        </w:rPr>
        <w:t xml:space="preserve">Section </w:t>
      </w:r>
      <w:proofErr w:type="gramStart"/>
      <w:r w:rsidRPr="004A1F61">
        <w:rPr>
          <w:b/>
          <w:sz w:val="28"/>
          <w:szCs w:val="28"/>
        </w:rPr>
        <w:t>A(</w:t>
      </w:r>
      <w:proofErr w:type="gramEnd"/>
      <w:r w:rsidRPr="004A1F61">
        <w:rPr>
          <w:b/>
          <w:sz w:val="28"/>
          <w:szCs w:val="28"/>
        </w:rPr>
        <w:t>20 Marks)</w:t>
      </w:r>
    </w:p>
    <w:p w:rsidR="004A1F61" w:rsidRDefault="004A1F61" w:rsidP="004A1F61">
      <w:pPr>
        <w:tabs>
          <w:tab w:val="left" w:pos="90"/>
        </w:tabs>
        <w:spacing w:after="0"/>
        <w:ind w:left="450"/>
        <w:rPr>
          <w:b/>
          <w:sz w:val="28"/>
          <w:szCs w:val="28"/>
        </w:rPr>
      </w:pPr>
      <w:r>
        <w:rPr>
          <w:b/>
          <w:sz w:val="28"/>
          <w:szCs w:val="28"/>
        </w:rPr>
        <w:t>Answer one question only from this section</w:t>
      </w:r>
    </w:p>
    <w:p w:rsidR="004A1F61" w:rsidRDefault="004A1F61" w:rsidP="004A1F61">
      <w:pPr>
        <w:pStyle w:val="ListParagraph"/>
        <w:numPr>
          <w:ilvl w:val="0"/>
          <w:numId w:val="28"/>
        </w:numPr>
        <w:tabs>
          <w:tab w:val="left" w:pos="90"/>
        </w:tabs>
        <w:spacing w:after="0"/>
        <w:ind w:left="720" w:hanging="270"/>
        <w:rPr>
          <w:sz w:val="28"/>
          <w:szCs w:val="28"/>
        </w:rPr>
      </w:pPr>
      <w:r>
        <w:rPr>
          <w:sz w:val="28"/>
          <w:szCs w:val="28"/>
        </w:rPr>
        <w:t xml:space="preserve">Write a letter to your classmate who on health </w:t>
      </w:r>
      <w:r w:rsidR="00776112">
        <w:rPr>
          <w:sz w:val="28"/>
          <w:szCs w:val="28"/>
        </w:rPr>
        <w:t>grounds</w:t>
      </w:r>
      <w:r>
        <w:rPr>
          <w:sz w:val="28"/>
          <w:szCs w:val="28"/>
        </w:rPr>
        <w:t xml:space="preserve"> has been a month away from </w:t>
      </w:r>
      <w:r w:rsidR="00776112">
        <w:rPr>
          <w:sz w:val="28"/>
          <w:szCs w:val="28"/>
        </w:rPr>
        <w:t>school;</w:t>
      </w:r>
      <w:r>
        <w:rPr>
          <w:sz w:val="28"/>
          <w:szCs w:val="28"/>
        </w:rPr>
        <w:t xml:space="preserve"> describe at least, three changes that have taken place and how</w:t>
      </w:r>
      <w:r w:rsidR="00FE58B4">
        <w:rPr>
          <w:sz w:val="28"/>
          <w:szCs w:val="28"/>
        </w:rPr>
        <w:t xml:space="preserve"> they have affected student’s performance.</w:t>
      </w:r>
    </w:p>
    <w:p w:rsidR="00FE58B4" w:rsidRDefault="00FE58B4" w:rsidP="004A1F61">
      <w:pPr>
        <w:pStyle w:val="ListParagraph"/>
        <w:numPr>
          <w:ilvl w:val="0"/>
          <w:numId w:val="28"/>
        </w:numPr>
        <w:tabs>
          <w:tab w:val="left" w:pos="90"/>
        </w:tabs>
        <w:spacing w:after="0"/>
        <w:ind w:left="720" w:hanging="270"/>
        <w:rPr>
          <w:sz w:val="28"/>
          <w:szCs w:val="28"/>
        </w:rPr>
      </w:pPr>
      <w:r>
        <w:rPr>
          <w:sz w:val="28"/>
          <w:szCs w:val="28"/>
        </w:rPr>
        <w:t>Write a story that illustrate the saying: “I wish I had listened to my Parents”</w:t>
      </w:r>
    </w:p>
    <w:p w:rsidR="00FE58B4" w:rsidRDefault="00FE58B4" w:rsidP="004A1F61">
      <w:pPr>
        <w:pStyle w:val="ListParagraph"/>
        <w:numPr>
          <w:ilvl w:val="0"/>
          <w:numId w:val="28"/>
        </w:numPr>
        <w:tabs>
          <w:tab w:val="left" w:pos="90"/>
        </w:tabs>
        <w:spacing w:after="0"/>
        <w:ind w:left="720" w:hanging="270"/>
        <w:rPr>
          <w:sz w:val="28"/>
          <w:szCs w:val="28"/>
        </w:rPr>
      </w:pPr>
      <w:r>
        <w:rPr>
          <w:sz w:val="28"/>
          <w:szCs w:val="28"/>
        </w:rPr>
        <w:lastRenderedPageBreak/>
        <w:t>Write your contribution for or against the preposition: Women Deserve to be Given More Opportunities in Governance</w:t>
      </w:r>
    </w:p>
    <w:p w:rsidR="00FE58B4" w:rsidRDefault="00FE58B4" w:rsidP="00FE58B4">
      <w:pPr>
        <w:pStyle w:val="ListParagraph"/>
        <w:tabs>
          <w:tab w:val="left" w:pos="90"/>
        </w:tabs>
        <w:spacing w:after="0"/>
        <w:jc w:val="center"/>
        <w:rPr>
          <w:b/>
          <w:sz w:val="28"/>
          <w:szCs w:val="28"/>
        </w:rPr>
      </w:pPr>
      <w:r>
        <w:rPr>
          <w:b/>
          <w:sz w:val="28"/>
          <w:szCs w:val="28"/>
        </w:rPr>
        <w:t>Section B (20 Marks)</w:t>
      </w:r>
    </w:p>
    <w:p w:rsidR="00A0430A" w:rsidRDefault="00A0430A" w:rsidP="00A0430A">
      <w:pPr>
        <w:pStyle w:val="ListParagraph"/>
        <w:tabs>
          <w:tab w:val="left" w:pos="90"/>
        </w:tabs>
        <w:spacing w:after="0"/>
        <w:rPr>
          <w:sz w:val="28"/>
          <w:szCs w:val="28"/>
        </w:rPr>
      </w:pPr>
      <w:r>
        <w:rPr>
          <w:sz w:val="28"/>
          <w:szCs w:val="28"/>
        </w:rPr>
        <w:t>Answ</w:t>
      </w:r>
      <w:r w:rsidR="002B75C8">
        <w:rPr>
          <w:sz w:val="28"/>
          <w:szCs w:val="28"/>
        </w:rPr>
        <w:t>e</w:t>
      </w:r>
      <w:r>
        <w:rPr>
          <w:sz w:val="28"/>
          <w:szCs w:val="28"/>
        </w:rPr>
        <w:t>r all the questions in this section.</w:t>
      </w:r>
    </w:p>
    <w:p w:rsidR="00A0430A" w:rsidRDefault="00A0430A" w:rsidP="00A0430A">
      <w:pPr>
        <w:pStyle w:val="ListParagraph"/>
        <w:tabs>
          <w:tab w:val="left" w:pos="90"/>
        </w:tabs>
        <w:spacing w:after="0"/>
        <w:rPr>
          <w:sz w:val="28"/>
          <w:szCs w:val="28"/>
        </w:rPr>
      </w:pPr>
      <w:r>
        <w:rPr>
          <w:sz w:val="28"/>
          <w:szCs w:val="28"/>
        </w:rPr>
        <w:t>Read the following passage carefully and answer the questions on it.</w:t>
      </w:r>
    </w:p>
    <w:p w:rsidR="004F0C7D" w:rsidRDefault="00A0430A" w:rsidP="00A0430A">
      <w:pPr>
        <w:pStyle w:val="ListParagraph"/>
        <w:tabs>
          <w:tab w:val="left" w:pos="90"/>
        </w:tabs>
        <w:spacing w:after="0"/>
        <w:rPr>
          <w:sz w:val="28"/>
          <w:szCs w:val="28"/>
        </w:rPr>
      </w:pPr>
      <w:r>
        <w:rPr>
          <w:sz w:val="28"/>
          <w:szCs w:val="28"/>
        </w:rPr>
        <w:tab/>
        <w:t xml:space="preserve">When I innocently put my hands in the pockets of my school shorts that day, little did I realize that it would cause </w:t>
      </w:r>
      <w:r w:rsidR="00776112">
        <w:rPr>
          <w:sz w:val="28"/>
          <w:szCs w:val="28"/>
        </w:rPr>
        <w:t xml:space="preserve">an </w:t>
      </w:r>
      <w:r w:rsidR="00776112" w:rsidRPr="00EB4C59">
        <w:rPr>
          <w:b/>
          <w:sz w:val="28"/>
          <w:szCs w:val="28"/>
          <w:u w:val="single"/>
        </w:rPr>
        <w:t>uproar</w:t>
      </w:r>
      <w:r w:rsidRPr="00A0430A">
        <w:rPr>
          <w:sz w:val="28"/>
          <w:szCs w:val="28"/>
        </w:rPr>
        <w:t>. I did this to keep my hands out of mischief and so stay out of trouble.</w:t>
      </w:r>
      <w:r>
        <w:rPr>
          <w:sz w:val="28"/>
          <w:szCs w:val="28"/>
          <w:u w:val="single"/>
        </w:rPr>
        <w:t xml:space="preserve"> </w:t>
      </w:r>
      <w:r>
        <w:rPr>
          <w:sz w:val="28"/>
          <w:szCs w:val="28"/>
        </w:rPr>
        <w:t xml:space="preserve">I still remembered a particular day when one classmate of mine was accused of punching another boy on the nose and giving him nose-bleeding, which took some time to stop. Even though the boy had protested that it was not intentional, he was not only thrashed, but also suspended </w:t>
      </w:r>
      <w:r w:rsidR="004F0C7D">
        <w:rPr>
          <w:sz w:val="28"/>
          <w:szCs w:val="28"/>
        </w:rPr>
        <w:t>from school for a month. From that incident, I had learnt to restrai</w:t>
      </w:r>
      <w:r w:rsidR="002B75C8">
        <w:rPr>
          <w:sz w:val="28"/>
          <w:szCs w:val="28"/>
        </w:rPr>
        <w:t>n my hands by putting them in my</w:t>
      </w:r>
      <w:r w:rsidR="004F0C7D">
        <w:rPr>
          <w:sz w:val="28"/>
          <w:szCs w:val="28"/>
        </w:rPr>
        <w:t xml:space="preserve"> pockets.</w:t>
      </w:r>
    </w:p>
    <w:p w:rsidR="002B75C8" w:rsidRDefault="004F0C7D" w:rsidP="002B75C8">
      <w:pPr>
        <w:pStyle w:val="ListParagraph"/>
        <w:tabs>
          <w:tab w:val="left" w:pos="90"/>
        </w:tabs>
        <w:spacing w:after="0"/>
        <w:rPr>
          <w:sz w:val="28"/>
          <w:szCs w:val="28"/>
        </w:rPr>
      </w:pPr>
      <w:r>
        <w:rPr>
          <w:sz w:val="28"/>
          <w:szCs w:val="28"/>
        </w:rPr>
        <w:tab/>
        <w:t>H</w:t>
      </w:r>
      <w:r w:rsidR="002B75C8">
        <w:rPr>
          <w:sz w:val="28"/>
          <w:szCs w:val="28"/>
        </w:rPr>
        <w:t>owev</w:t>
      </w:r>
      <w:r>
        <w:rPr>
          <w:sz w:val="28"/>
          <w:szCs w:val="28"/>
        </w:rPr>
        <w:t xml:space="preserve">er, one day, as I had my hands in my pockets as </w:t>
      </w:r>
      <w:r w:rsidRPr="002B75C8">
        <w:rPr>
          <w:sz w:val="28"/>
          <w:szCs w:val="28"/>
        </w:rPr>
        <w:t>us</w:t>
      </w:r>
      <w:r w:rsidR="002B75C8" w:rsidRPr="002B75C8">
        <w:rPr>
          <w:sz w:val="28"/>
          <w:szCs w:val="28"/>
        </w:rPr>
        <w:t>ual, the</w:t>
      </w:r>
      <w:r w:rsidR="002B75C8">
        <w:rPr>
          <w:sz w:val="28"/>
          <w:szCs w:val="28"/>
        </w:rPr>
        <w:t xml:space="preserve"> most feared teacher in my school, nicknamed ‘Mr. Terror’, saw me and </w:t>
      </w:r>
      <w:r w:rsidR="002B75C8" w:rsidRPr="00EB4C59">
        <w:rPr>
          <w:b/>
          <w:sz w:val="28"/>
          <w:szCs w:val="28"/>
          <w:u w:val="single"/>
        </w:rPr>
        <w:t>beckoned</w:t>
      </w:r>
      <w:r w:rsidR="002B75C8">
        <w:rPr>
          <w:sz w:val="28"/>
          <w:szCs w:val="28"/>
        </w:rPr>
        <w:t xml:space="preserve"> to me to come forward, I responded </w:t>
      </w:r>
      <w:r w:rsidR="002B75C8" w:rsidRPr="00EB4C59">
        <w:rPr>
          <w:b/>
          <w:sz w:val="28"/>
          <w:szCs w:val="28"/>
          <w:u w:val="single"/>
        </w:rPr>
        <w:t>promptly</w:t>
      </w:r>
      <w:r w:rsidR="002B75C8">
        <w:rPr>
          <w:sz w:val="28"/>
          <w:szCs w:val="28"/>
        </w:rPr>
        <w:t>, still keeping my hands in my pockets. As I stood in front of him in fright, the look he gave me almost froze me. Then he yelled, ‘where do you think you are? In front of whom do you suppose you’re standing? By the way what’s your name? ‘I am Joe Mensah, Sir’. I muttered frightfully. ‘</w:t>
      </w:r>
      <w:r w:rsidR="00776112">
        <w:rPr>
          <w:sz w:val="28"/>
          <w:szCs w:val="28"/>
        </w:rPr>
        <w:t>What</w:t>
      </w:r>
      <w:r w:rsidR="002B75C8">
        <w:rPr>
          <w:sz w:val="28"/>
          <w:szCs w:val="28"/>
        </w:rPr>
        <w:t xml:space="preserve"> work does your father do? He thundered again. ‘he is the permanent secretary in the ministry of works, Sir’ I managed to say. He became all the more infuriated, ‘no wonder, your father’s position has gone into your head’. ‘Excuse me, Sir…’ </w:t>
      </w:r>
      <w:r w:rsidR="002B75C8" w:rsidRPr="00EB4C59">
        <w:rPr>
          <w:b/>
          <w:sz w:val="28"/>
          <w:szCs w:val="28"/>
          <w:u w:val="single"/>
        </w:rPr>
        <w:t>Before I could say anything else</w:t>
      </w:r>
      <w:r w:rsidR="002B75C8">
        <w:rPr>
          <w:sz w:val="28"/>
          <w:szCs w:val="28"/>
        </w:rPr>
        <w:t xml:space="preserve"> he gave me three deadly slaps. And then it happened___ I passed out, more from fright than from the slaps</w:t>
      </w:r>
      <w:r w:rsidR="00F96C87">
        <w:rPr>
          <w:sz w:val="28"/>
          <w:szCs w:val="28"/>
        </w:rPr>
        <w:t>!</w:t>
      </w:r>
    </w:p>
    <w:p w:rsidR="00F96C87" w:rsidRDefault="00F96C87" w:rsidP="002B75C8">
      <w:pPr>
        <w:pStyle w:val="ListParagraph"/>
        <w:tabs>
          <w:tab w:val="left" w:pos="90"/>
        </w:tabs>
        <w:spacing w:after="0"/>
        <w:rPr>
          <w:sz w:val="28"/>
          <w:szCs w:val="28"/>
        </w:rPr>
      </w:pPr>
      <w:r>
        <w:rPr>
          <w:sz w:val="28"/>
          <w:szCs w:val="28"/>
        </w:rPr>
        <w:tab/>
        <w:t xml:space="preserve">I later learnt that it took about four hours to resuscitate me. During those four hours the trauma that the teacher went through is better imagined than experienced. </w:t>
      </w:r>
      <w:r w:rsidRPr="00EB4C59">
        <w:rPr>
          <w:b/>
          <w:sz w:val="28"/>
          <w:szCs w:val="28"/>
          <w:u w:val="single"/>
        </w:rPr>
        <w:t>Fear gripped him</w:t>
      </w:r>
      <w:r>
        <w:rPr>
          <w:sz w:val="28"/>
          <w:szCs w:val="28"/>
        </w:rPr>
        <w:t xml:space="preserve">. For once, the most feared teacher in the school was visibly shaken. Naturally, my classmates were happy that ‘Mr. Terror’ had found himself in a terrible predicament. However, they were equally concerned about my </w:t>
      </w:r>
      <w:r w:rsidRPr="00EB4C59">
        <w:rPr>
          <w:b/>
          <w:sz w:val="28"/>
          <w:szCs w:val="28"/>
          <w:u w:val="single"/>
        </w:rPr>
        <w:t>plight</w:t>
      </w:r>
      <w:r>
        <w:rPr>
          <w:sz w:val="28"/>
          <w:szCs w:val="28"/>
        </w:rPr>
        <w:t>. And when I eventually came round, the whole school was full of jubilation.</w:t>
      </w:r>
    </w:p>
    <w:p w:rsidR="00F96C87" w:rsidRPr="00F96C87" w:rsidRDefault="00F96C87" w:rsidP="00F96C87">
      <w:pPr>
        <w:pStyle w:val="ListParagraph"/>
        <w:tabs>
          <w:tab w:val="left" w:pos="90"/>
        </w:tabs>
        <w:spacing w:after="0"/>
        <w:rPr>
          <w:sz w:val="28"/>
          <w:szCs w:val="28"/>
        </w:rPr>
      </w:pPr>
      <w:r>
        <w:rPr>
          <w:sz w:val="28"/>
          <w:szCs w:val="28"/>
        </w:rPr>
        <w:t>Questions:</w:t>
      </w:r>
    </w:p>
    <w:p w:rsidR="00FE58B4" w:rsidRDefault="00F96C87" w:rsidP="00FE58B4">
      <w:pPr>
        <w:pStyle w:val="ListParagraph"/>
        <w:numPr>
          <w:ilvl w:val="0"/>
          <w:numId w:val="29"/>
        </w:numPr>
        <w:tabs>
          <w:tab w:val="left" w:pos="90"/>
        </w:tabs>
        <w:spacing w:after="0"/>
        <w:ind w:hanging="810"/>
        <w:rPr>
          <w:sz w:val="28"/>
          <w:szCs w:val="28"/>
        </w:rPr>
      </w:pPr>
      <w:r>
        <w:rPr>
          <w:sz w:val="28"/>
          <w:szCs w:val="28"/>
        </w:rPr>
        <w:t>What is ironical about the writer putting his hands in his pockets that day?</w:t>
      </w:r>
    </w:p>
    <w:p w:rsidR="00F96C87" w:rsidRDefault="00F96C87" w:rsidP="00F96C87">
      <w:pPr>
        <w:pStyle w:val="ListParagraph"/>
        <w:numPr>
          <w:ilvl w:val="0"/>
          <w:numId w:val="29"/>
        </w:numPr>
        <w:tabs>
          <w:tab w:val="left" w:pos="90"/>
        </w:tabs>
        <w:spacing w:after="0"/>
        <w:ind w:left="720" w:hanging="270"/>
        <w:rPr>
          <w:sz w:val="28"/>
          <w:szCs w:val="28"/>
        </w:rPr>
      </w:pPr>
      <w:r>
        <w:rPr>
          <w:sz w:val="28"/>
          <w:szCs w:val="28"/>
        </w:rPr>
        <w:t>What interpretation did the teacher give to the writer’s action of putting his hands in his pockets?</w:t>
      </w:r>
    </w:p>
    <w:p w:rsidR="00F96C87" w:rsidRDefault="00F96C87" w:rsidP="00F96C87">
      <w:pPr>
        <w:pStyle w:val="ListParagraph"/>
        <w:numPr>
          <w:ilvl w:val="0"/>
          <w:numId w:val="29"/>
        </w:numPr>
        <w:tabs>
          <w:tab w:val="left" w:pos="90"/>
        </w:tabs>
        <w:spacing w:after="0"/>
        <w:ind w:left="720" w:hanging="270"/>
        <w:rPr>
          <w:sz w:val="28"/>
          <w:szCs w:val="28"/>
        </w:rPr>
      </w:pPr>
      <w:r>
        <w:rPr>
          <w:sz w:val="28"/>
          <w:szCs w:val="28"/>
        </w:rPr>
        <w:t>Why could the writer no</w:t>
      </w:r>
      <w:r w:rsidR="00137903">
        <w:rPr>
          <w:sz w:val="28"/>
          <w:szCs w:val="28"/>
        </w:rPr>
        <w:t>t explain the reason for his action?</w:t>
      </w:r>
    </w:p>
    <w:p w:rsidR="00137903" w:rsidRDefault="00137903" w:rsidP="00F96C87">
      <w:pPr>
        <w:pStyle w:val="ListParagraph"/>
        <w:numPr>
          <w:ilvl w:val="0"/>
          <w:numId w:val="29"/>
        </w:numPr>
        <w:tabs>
          <w:tab w:val="left" w:pos="90"/>
        </w:tabs>
        <w:spacing w:after="0"/>
        <w:ind w:left="720" w:hanging="270"/>
        <w:rPr>
          <w:sz w:val="28"/>
          <w:szCs w:val="28"/>
        </w:rPr>
      </w:pPr>
      <w:r>
        <w:rPr>
          <w:sz w:val="28"/>
          <w:szCs w:val="28"/>
        </w:rPr>
        <w:t>What caused the writer to pass out?</w:t>
      </w:r>
    </w:p>
    <w:p w:rsidR="00137903" w:rsidRDefault="00137903" w:rsidP="00F96C87">
      <w:pPr>
        <w:pStyle w:val="ListParagraph"/>
        <w:numPr>
          <w:ilvl w:val="0"/>
          <w:numId w:val="29"/>
        </w:numPr>
        <w:tabs>
          <w:tab w:val="left" w:pos="90"/>
        </w:tabs>
        <w:spacing w:after="0"/>
        <w:ind w:left="720" w:hanging="270"/>
        <w:rPr>
          <w:sz w:val="28"/>
          <w:szCs w:val="28"/>
        </w:rPr>
      </w:pPr>
      <w:r>
        <w:rPr>
          <w:sz w:val="28"/>
          <w:szCs w:val="28"/>
        </w:rPr>
        <w:t>How did the writer know what happened after he had passed out?</w:t>
      </w:r>
    </w:p>
    <w:p w:rsidR="00137903" w:rsidRDefault="00137903" w:rsidP="00F96C87">
      <w:pPr>
        <w:pStyle w:val="ListParagraph"/>
        <w:numPr>
          <w:ilvl w:val="0"/>
          <w:numId w:val="29"/>
        </w:numPr>
        <w:tabs>
          <w:tab w:val="left" w:pos="90"/>
        </w:tabs>
        <w:spacing w:after="0"/>
        <w:ind w:left="720" w:hanging="270"/>
        <w:rPr>
          <w:sz w:val="28"/>
          <w:szCs w:val="28"/>
        </w:rPr>
      </w:pPr>
      <w:r>
        <w:rPr>
          <w:sz w:val="28"/>
          <w:szCs w:val="28"/>
        </w:rPr>
        <w:t>‘fear gripped him? What figure of speech is used in the expression above?</w:t>
      </w:r>
    </w:p>
    <w:p w:rsidR="00137903" w:rsidRDefault="00137903" w:rsidP="00F96C87">
      <w:pPr>
        <w:pStyle w:val="ListParagraph"/>
        <w:numPr>
          <w:ilvl w:val="0"/>
          <w:numId w:val="29"/>
        </w:numPr>
        <w:tabs>
          <w:tab w:val="left" w:pos="90"/>
        </w:tabs>
        <w:spacing w:after="0"/>
        <w:ind w:left="720" w:hanging="270"/>
        <w:rPr>
          <w:sz w:val="28"/>
          <w:szCs w:val="28"/>
        </w:rPr>
      </w:pPr>
      <w:r>
        <w:rPr>
          <w:sz w:val="28"/>
          <w:szCs w:val="28"/>
        </w:rPr>
        <w:t>Be</w:t>
      </w:r>
      <w:r w:rsidR="00776112">
        <w:rPr>
          <w:sz w:val="28"/>
          <w:szCs w:val="28"/>
        </w:rPr>
        <w:t>fore I could say anything else…</w:t>
      </w:r>
    </w:p>
    <w:p w:rsidR="00137903" w:rsidRPr="00776112" w:rsidRDefault="00776112" w:rsidP="00776112">
      <w:pPr>
        <w:tabs>
          <w:tab w:val="left" w:pos="90"/>
        </w:tabs>
        <w:spacing w:after="0"/>
        <w:ind w:left="450"/>
        <w:rPr>
          <w:sz w:val="28"/>
          <w:szCs w:val="28"/>
        </w:rPr>
      </w:pPr>
      <w:r>
        <w:rPr>
          <w:sz w:val="28"/>
          <w:szCs w:val="28"/>
        </w:rPr>
        <w:t xml:space="preserve">a. </w:t>
      </w:r>
      <w:r w:rsidR="00137903" w:rsidRPr="00776112">
        <w:rPr>
          <w:sz w:val="28"/>
          <w:szCs w:val="28"/>
        </w:rPr>
        <w:t>What grammatical name is given to this expression as it is used in the passage&gt;</w:t>
      </w:r>
    </w:p>
    <w:p w:rsidR="00137903" w:rsidRPr="00776112" w:rsidRDefault="00776112" w:rsidP="00776112">
      <w:pPr>
        <w:tabs>
          <w:tab w:val="left" w:pos="90"/>
        </w:tabs>
        <w:spacing w:after="0"/>
        <w:rPr>
          <w:sz w:val="28"/>
          <w:szCs w:val="28"/>
        </w:rPr>
      </w:pPr>
      <w:r>
        <w:rPr>
          <w:sz w:val="28"/>
          <w:szCs w:val="28"/>
        </w:rPr>
        <w:lastRenderedPageBreak/>
        <w:tab/>
        <w:t xml:space="preserve">      b. </w:t>
      </w:r>
      <w:r w:rsidR="00137903" w:rsidRPr="00776112">
        <w:rPr>
          <w:sz w:val="28"/>
          <w:szCs w:val="28"/>
        </w:rPr>
        <w:t>What is its function?</w:t>
      </w:r>
    </w:p>
    <w:p w:rsidR="00137903" w:rsidRDefault="00137903" w:rsidP="00776112">
      <w:pPr>
        <w:pStyle w:val="ListParagraph"/>
        <w:tabs>
          <w:tab w:val="left" w:pos="90"/>
        </w:tabs>
        <w:spacing w:after="0"/>
        <w:rPr>
          <w:sz w:val="28"/>
          <w:szCs w:val="28"/>
        </w:rPr>
      </w:pPr>
      <w:r>
        <w:rPr>
          <w:sz w:val="28"/>
          <w:szCs w:val="28"/>
        </w:rPr>
        <w:t>Find another word or phras</w:t>
      </w:r>
      <w:r w:rsidR="00E50DDF">
        <w:rPr>
          <w:sz w:val="28"/>
          <w:szCs w:val="28"/>
        </w:rPr>
        <w:t>e</w:t>
      </w:r>
      <w:r>
        <w:rPr>
          <w:sz w:val="28"/>
          <w:szCs w:val="28"/>
        </w:rPr>
        <w:t xml:space="preserve"> which means the same and which can replace it as it is used in the passage</w:t>
      </w:r>
    </w:p>
    <w:p w:rsidR="00137903" w:rsidRDefault="00137903" w:rsidP="00F96C87">
      <w:pPr>
        <w:pStyle w:val="ListParagraph"/>
        <w:numPr>
          <w:ilvl w:val="0"/>
          <w:numId w:val="29"/>
        </w:numPr>
        <w:tabs>
          <w:tab w:val="left" w:pos="90"/>
        </w:tabs>
        <w:spacing w:after="0"/>
        <w:ind w:left="720" w:hanging="270"/>
        <w:rPr>
          <w:sz w:val="28"/>
          <w:szCs w:val="28"/>
        </w:rPr>
      </w:pPr>
      <w:r>
        <w:rPr>
          <w:sz w:val="28"/>
          <w:szCs w:val="28"/>
        </w:rPr>
        <w:t>Beckoned:</w:t>
      </w:r>
    </w:p>
    <w:p w:rsidR="00137903" w:rsidRDefault="00137903" w:rsidP="00F96C87">
      <w:pPr>
        <w:pStyle w:val="ListParagraph"/>
        <w:numPr>
          <w:ilvl w:val="0"/>
          <w:numId w:val="29"/>
        </w:numPr>
        <w:tabs>
          <w:tab w:val="left" w:pos="90"/>
        </w:tabs>
        <w:spacing w:after="0"/>
        <w:ind w:left="720" w:hanging="270"/>
        <w:rPr>
          <w:sz w:val="28"/>
          <w:szCs w:val="28"/>
        </w:rPr>
      </w:pPr>
      <w:r>
        <w:rPr>
          <w:sz w:val="28"/>
          <w:szCs w:val="28"/>
        </w:rPr>
        <w:t>Infuriated:</w:t>
      </w:r>
    </w:p>
    <w:p w:rsidR="00137903" w:rsidRDefault="00137903" w:rsidP="00F96C87">
      <w:pPr>
        <w:pStyle w:val="ListParagraph"/>
        <w:numPr>
          <w:ilvl w:val="0"/>
          <w:numId w:val="29"/>
        </w:numPr>
        <w:tabs>
          <w:tab w:val="left" w:pos="90"/>
        </w:tabs>
        <w:spacing w:after="0"/>
        <w:ind w:left="720" w:hanging="270"/>
        <w:rPr>
          <w:sz w:val="28"/>
          <w:szCs w:val="28"/>
        </w:rPr>
      </w:pPr>
      <w:r>
        <w:rPr>
          <w:sz w:val="28"/>
          <w:szCs w:val="28"/>
        </w:rPr>
        <w:t>Promptly:</w:t>
      </w:r>
    </w:p>
    <w:p w:rsidR="00137903" w:rsidRPr="00137903" w:rsidRDefault="00137903" w:rsidP="00137903">
      <w:pPr>
        <w:pStyle w:val="ListParagraph"/>
        <w:tabs>
          <w:tab w:val="left" w:pos="90"/>
        </w:tabs>
        <w:spacing w:after="0"/>
        <w:jc w:val="center"/>
        <w:rPr>
          <w:b/>
          <w:sz w:val="28"/>
          <w:szCs w:val="28"/>
        </w:rPr>
      </w:pPr>
      <w:r>
        <w:rPr>
          <w:b/>
          <w:sz w:val="28"/>
          <w:szCs w:val="28"/>
        </w:rPr>
        <w:t>Section c (10 marks)</w:t>
      </w:r>
    </w:p>
    <w:p w:rsidR="00137903" w:rsidRDefault="00137903" w:rsidP="00776112">
      <w:pPr>
        <w:pStyle w:val="ListParagraph"/>
        <w:tabs>
          <w:tab w:val="left" w:pos="90"/>
        </w:tabs>
        <w:spacing w:after="0"/>
        <w:rPr>
          <w:sz w:val="28"/>
          <w:szCs w:val="28"/>
        </w:rPr>
      </w:pPr>
      <w:r>
        <w:rPr>
          <w:sz w:val="28"/>
          <w:szCs w:val="28"/>
        </w:rPr>
        <w:t>Identify the clauses in the following using two bars</w:t>
      </w:r>
    </w:p>
    <w:p w:rsidR="00137903" w:rsidRDefault="00137903" w:rsidP="00F96C87">
      <w:pPr>
        <w:pStyle w:val="ListParagraph"/>
        <w:numPr>
          <w:ilvl w:val="0"/>
          <w:numId w:val="29"/>
        </w:numPr>
        <w:tabs>
          <w:tab w:val="left" w:pos="90"/>
        </w:tabs>
        <w:spacing w:after="0"/>
        <w:ind w:left="720" w:hanging="270"/>
        <w:rPr>
          <w:sz w:val="28"/>
          <w:szCs w:val="28"/>
        </w:rPr>
      </w:pPr>
      <w:r>
        <w:rPr>
          <w:sz w:val="28"/>
          <w:szCs w:val="28"/>
        </w:rPr>
        <w:t>The boys wer</w:t>
      </w:r>
      <w:r w:rsidR="0053460E">
        <w:rPr>
          <w:sz w:val="28"/>
          <w:szCs w:val="28"/>
        </w:rPr>
        <w:t>e eating when the teachers came</w:t>
      </w:r>
    </w:p>
    <w:p w:rsidR="0053460E" w:rsidRDefault="0053460E" w:rsidP="00F96C87">
      <w:pPr>
        <w:pStyle w:val="ListParagraph"/>
        <w:numPr>
          <w:ilvl w:val="0"/>
          <w:numId w:val="29"/>
        </w:numPr>
        <w:tabs>
          <w:tab w:val="left" w:pos="90"/>
        </w:tabs>
        <w:spacing w:after="0"/>
        <w:ind w:left="720" w:hanging="270"/>
        <w:rPr>
          <w:sz w:val="28"/>
          <w:szCs w:val="28"/>
        </w:rPr>
      </w:pPr>
      <w:r>
        <w:rPr>
          <w:sz w:val="28"/>
          <w:szCs w:val="28"/>
        </w:rPr>
        <w:t>As soon as the teachers came, the boys stopped eating and put the food away</w:t>
      </w:r>
    </w:p>
    <w:p w:rsidR="0053460E" w:rsidRDefault="0053460E" w:rsidP="00F96C87">
      <w:pPr>
        <w:pStyle w:val="ListParagraph"/>
        <w:numPr>
          <w:ilvl w:val="0"/>
          <w:numId w:val="29"/>
        </w:numPr>
        <w:tabs>
          <w:tab w:val="left" w:pos="90"/>
        </w:tabs>
        <w:spacing w:after="0"/>
        <w:ind w:left="720" w:hanging="270"/>
        <w:rPr>
          <w:sz w:val="28"/>
          <w:szCs w:val="28"/>
        </w:rPr>
      </w:pPr>
      <w:proofErr w:type="spellStart"/>
      <w:r>
        <w:rPr>
          <w:sz w:val="28"/>
          <w:szCs w:val="28"/>
        </w:rPr>
        <w:t>Bunmi</w:t>
      </w:r>
      <w:proofErr w:type="spellEnd"/>
      <w:r>
        <w:rPr>
          <w:sz w:val="28"/>
          <w:szCs w:val="28"/>
        </w:rPr>
        <w:t xml:space="preserve"> loved Tony but Tony did not love her</w:t>
      </w:r>
    </w:p>
    <w:p w:rsidR="0053460E" w:rsidRDefault="0053460E" w:rsidP="00776112">
      <w:pPr>
        <w:pStyle w:val="ListParagraph"/>
        <w:tabs>
          <w:tab w:val="left" w:pos="90"/>
        </w:tabs>
        <w:spacing w:after="0"/>
        <w:rPr>
          <w:sz w:val="28"/>
          <w:szCs w:val="28"/>
        </w:rPr>
      </w:pPr>
      <w:r>
        <w:rPr>
          <w:sz w:val="28"/>
          <w:szCs w:val="28"/>
        </w:rPr>
        <w:t>State the grammatical name and function of the subordinate clauses in:</w:t>
      </w:r>
    </w:p>
    <w:p w:rsidR="0053460E" w:rsidRDefault="0053460E" w:rsidP="00F96C87">
      <w:pPr>
        <w:pStyle w:val="ListParagraph"/>
        <w:numPr>
          <w:ilvl w:val="0"/>
          <w:numId w:val="29"/>
        </w:numPr>
        <w:tabs>
          <w:tab w:val="left" w:pos="90"/>
        </w:tabs>
        <w:spacing w:after="0"/>
        <w:ind w:left="720" w:hanging="270"/>
        <w:rPr>
          <w:sz w:val="28"/>
          <w:szCs w:val="28"/>
        </w:rPr>
      </w:pPr>
      <w:r>
        <w:rPr>
          <w:sz w:val="28"/>
          <w:szCs w:val="28"/>
        </w:rPr>
        <w:t xml:space="preserve">When he saw the principal whom he had been abusing for hours, </w:t>
      </w:r>
      <w:proofErr w:type="spellStart"/>
      <w:r>
        <w:rPr>
          <w:sz w:val="28"/>
          <w:szCs w:val="28"/>
        </w:rPr>
        <w:t>Adamu</w:t>
      </w:r>
      <w:proofErr w:type="spellEnd"/>
      <w:r>
        <w:rPr>
          <w:sz w:val="28"/>
          <w:szCs w:val="28"/>
        </w:rPr>
        <w:t xml:space="preserve"> kept his mouth shut.</w:t>
      </w:r>
    </w:p>
    <w:p w:rsidR="0053460E" w:rsidRDefault="0053460E" w:rsidP="00F96C87">
      <w:pPr>
        <w:pStyle w:val="ListParagraph"/>
        <w:numPr>
          <w:ilvl w:val="0"/>
          <w:numId w:val="29"/>
        </w:numPr>
        <w:tabs>
          <w:tab w:val="left" w:pos="90"/>
        </w:tabs>
        <w:spacing w:after="0"/>
        <w:ind w:left="720" w:hanging="270"/>
        <w:rPr>
          <w:sz w:val="28"/>
          <w:szCs w:val="28"/>
        </w:rPr>
      </w:pPr>
      <w:r>
        <w:rPr>
          <w:sz w:val="28"/>
          <w:szCs w:val="28"/>
        </w:rPr>
        <w:t>I am eager to practice what you told me any where I go</w:t>
      </w:r>
    </w:p>
    <w:p w:rsidR="0053460E" w:rsidRDefault="0053460E" w:rsidP="00776112">
      <w:pPr>
        <w:pStyle w:val="ListParagraph"/>
        <w:tabs>
          <w:tab w:val="left" w:pos="90"/>
        </w:tabs>
        <w:spacing w:after="0"/>
        <w:rPr>
          <w:sz w:val="28"/>
          <w:szCs w:val="28"/>
        </w:rPr>
      </w:pPr>
      <w:r>
        <w:rPr>
          <w:sz w:val="28"/>
          <w:szCs w:val="28"/>
        </w:rPr>
        <w:t>In these sentences, underline the adverbs and identify the elements of the sentences which they modify.</w:t>
      </w:r>
    </w:p>
    <w:p w:rsidR="00776112" w:rsidRDefault="00776112" w:rsidP="00776112">
      <w:pPr>
        <w:pStyle w:val="ListParagraph"/>
        <w:tabs>
          <w:tab w:val="left" w:pos="90"/>
        </w:tabs>
        <w:spacing w:after="0"/>
        <w:rPr>
          <w:sz w:val="28"/>
          <w:szCs w:val="28"/>
        </w:rPr>
      </w:pPr>
      <w:r>
        <w:rPr>
          <w:sz w:val="28"/>
          <w:szCs w:val="28"/>
        </w:rPr>
        <w:t>Example:</w:t>
      </w:r>
    </w:p>
    <w:p w:rsidR="0053460E" w:rsidRDefault="0053460E" w:rsidP="00776112">
      <w:pPr>
        <w:pStyle w:val="ListParagraph"/>
        <w:tabs>
          <w:tab w:val="left" w:pos="90"/>
        </w:tabs>
        <w:spacing w:after="0"/>
        <w:rPr>
          <w:sz w:val="28"/>
          <w:szCs w:val="28"/>
        </w:rPr>
      </w:pPr>
      <w:r w:rsidRPr="00776112">
        <w:rPr>
          <w:sz w:val="28"/>
          <w:szCs w:val="28"/>
        </w:rPr>
        <w:t>They always play their instrument (modifies ‘play’)</w:t>
      </w:r>
    </w:p>
    <w:p w:rsidR="0053460E" w:rsidRDefault="0053460E" w:rsidP="00776112">
      <w:pPr>
        <w:pStyle w:val="ListParagraph"/>
        <w:numPr>
          <w:ilvl w:val="0"/>
          <w:numId w:val="29"/>
        </w:numPr>
        <w:tabs>
          <w:tab w:val="left" w:pos="90"/>
        </w:tabs>
        <w:spacing w:after="0"/>
        <w:ind w:left="720" w:hanging="270"/>
        <w:rPr>
          <w:sz w:val="28"/>
          <w:szCs w:val="28"/>
        </w:rPr>
      </w:pPr>
      <w:r w:rsidRPr="00776112">
        <w:rPr>
          <w:sz w:val="28"/>
          <w:szCs w:val="28"/>
        </w:rPr>
        <w:t>Mary wept quietly when she heard the bad news</w:t>
      </w:r>
    </w:p>
    <w:p w:rsidR="00776112" w:rsidRDefault="0053460E" w:rsidP="00776112">
      <w:pPr>
        <w:pStyle w:val="ListParagraph"/>
        <w:numPr>
          <w:ilvl w:val="0"/>
          <w:numId w:val="29"/>
        </w:numPr>
        <w:tabs>
          <w:tab w:val="left" w:pos="90"/>
        </w:tabs>
        <w:spacing w:after="0"/>
        <w:ind w:left="720" w:hanging="270"/>
        <w:rPr>
          <w:sz w:val="28"/>
          <w:szCs w:val="28"/>
        </w:rPr>
      </w:pPr>
      <w:r w:rsidRPr="00776112">
        <w:rPr>
          <w:sz w:val="28"/>
          <w:szCs w:val="28"/>
        </w:rPr>
        <w:t>Children are almost always hungry</w:t>
      </w:r>
    </w:p>
    <w:p w:rsidR="00776112" w:rsidRDefault="0053460E" w:rsidP="00776112">
      <w:pPr>
        <w:pStyle w:val="ListParagraph"/>
        <w:numPr>
          <w:ilvl w:val="0"/>
          <w:numId w:val="29"/>
        </w:numPr>
        <w:tabs>
          <w:tab w:val="left" w:pos="90"/>
        </w:tabs>
        <w:spacing w:after="0"/>
        <w:ind w:left="720" w:hanging="270"/>
        <w:rPr>
          <w:sz w:val="28"/>
          <w:szCs w:val="28"/>
        </w:rPr>
      </w:pPr>
      <w:r w:rsidRPr="00776112">
        <w:rPr>
          <w:sz w:val="28"/>
          <w:szCs w:val="28"/>
        </w:rPr>
        <w:t>The choir san</w:t>
      </w:r>
      <w:r w:rsidR="00F736A0" w:rsidRPr="00776112">
        <w:rPr>
          <w:sz w:val="28"/>
          <w:szCs w:val="28"/>
        </w:rPr>
        <w:t>g</w:t>
      </w:r>
      <w:r w:rsidRPr="00776112">
        <w:rPr>
          <w:sz w:val="28"/>
          <w:szCs w:val="28"/>
        </w:rPr>
        <w:t xml:space="preserve"> melodiously</w:t>
      </w:r>
    </w:p>
    <w:p w:rsidR="0053460E" w:rsidRDefault="0053460E" w:rsidP="00776112">
      <w:pPr>
        <w:pStyle w:val="ListParagraph"/>
        <w:tabs>
          <w:tab w:val="left" w:pos="90"/>
        </w:tabs>
        <w:spacing w:after="0"/>
        <w:rPr>
          <w:sz w:val="28"/>
          <w:szCs w:val="28"/>
        </w:rPr>
      </w:pPr>
      <w:r w:rsidRPr="00776112">
        <w:rPr>
          <w:sz w:val="28"/>
          <w:szCs w:val="28"/>
        </w:rPr>
        <w:t>Identify the elements of sentence structure in the following sentences by labeling them SVOCA, as the case may be</w:t>
      </w:r>
    </w:p>
    <w:p w:rsidR="0053460E" w:rsidRDefault="0053460E" w:rsidP="00776112">
      <w:pPr>
        <w:pStyle w:val="ListParagraph"/>
        <w:numPr>
          <w:ilvl w:val="0"/>
          <w:numId w:val="29"/>
        </w:numPr>
        <w:tabs>
          <w:tab w:val="left" w:pos="90"/>
        </w:tabs>
        <w:spacing w:after="0"/>
        <w:ind w:left="720" w:hanging="270"/>
        <w:rPr>
          <w:sz w:val="28"/>
          <w:szCs w:val="28"/>
        </w:rPr>
      </w:pPr>
      <w:proofErr w:type="spellStart"/>
      <w:r w:rsidRPr="00776112">
        <w:rPr>
          <w:sz w:val="28"/>
          <w:szCs w:val="28"/>
        </w:rPr>
        <w:t>Kazimu</w:t>
      </w:r>
      <w:proofErr w:type="spellEnd"/>
      <w:r w:rsidRPr="00776112">
        <w:rPr>
          <w:sz w:val="28"/>
          <w:szCs w:val="28"/>
        </w:rPr>
        <w:t xml:space="preserve"> is very happy</w:t>
      </w:r>
    </w:p>
    <w:p w:rsidR="0053460E" w:rsidRPr="00776112" w:rsidRDefault="0053460E" w:rsidP="00776112">
      <w:pPr>
        <w:pStyle w:val="ListParagraph"/>
        <w:numPr>
          <w:ilvl w:val="0"/>
          <w:numId w:val="29"/>
        </w:numPr>
        <w:tabs>
          <w:tab w:val="left" w:pos="90"/>
        </w:tabs>
        <w:spacing w:after="0"/>
        <w:ind w:left="720" w:hanging="270"/>
        <w:rPr>
          <w:sz w:val="28"/>
          <w:szCs w:val="28"/>
        </w:rPr>
      </w:pPr>
      <w:proofErr w:type="spellStart"/>
      <w:r w:rsidRPr="00776112">
        <w:rPr>
          <w:sz w:val="28"/>
          <w:szCs w:val="28"/>
        </w:rPr>
        <w:t>Chioma</w:t>
      </w:r>
      <w:proofErr w:type="spellEnd"/>
      <w:r w:rsidRPr="00776112">
        <w:rPr>
          <w:sz w:val="28"/>
          <w:szCs w:val="28"/>
        </w:rPr>
        <w:t xml:space="preserve"> </w:t>
      </w:r>
      <w:proofErr w:type="spellStart"/>
      <w:r w:rsidR="004B6963" w:rsidRPr="00776112">
        <w:rPr>
          <w:sz w:val="28"/>
          <w:szCs w:val="28"/>
        </w:rPr>
        <w:t>Ajunwa</w:t>
      </w:r>
      <w:proofErr w:type="spellEnd"/>
      <w:r w:rsidR="004B6963" w:rsidRPr="00776112">
        <w:rPr>
          <w:sz w:val="28"/>
          <w:szCs w:val="28"/>
        </w:rPr>
        <w:t xml:space="preserve"> </w:t>
      </w:r>
      <w:r w:rsidRPr="00776112">
        <w:rPr>
          <w:sz w:val="28"/>
          <w:szCs w:val="28"/>
        </w:rPr>
        <w:t>won Nigeria’s first gold at the Atlanta Olympics</w:t>
      </w:r>
    </w:p>
    <w:p w:rsidR="00811B9E" w:rsidRDefault="00811B9E">
      <w:pPr>
        <w:pStyle w:val="ListParagraph"/>
        <w:tabs>
          <w:tab w:val="left" w:pos="90"/>
        </w:tabs>
        <w:spacing w:after="0"/>
        <w:jc w:val="center"/>
        <w:rPr>
          <w:sz w:val="28"/>
        </w:rPr>
      </w:pPr>
    </w:p>
    <w:p w:rsidR="00811B9E" w:rsidRPr="00811B9E" w:rsidRDefault="00811B9E">
      <w:pPr>
        <w:pStyle w:val="ListParagraph"/>
        <w:tabs>
          <w:tab w:val="left" w:pos="90"/>
        </w:tabs>
        <w:spacing w:after="0"/>
        <w:jc w:val="center"/>
        <w:rPr>
          <w:b/>
          <w:sz w:val="28"/>
        </w:rPr>
      </w:pPr>
      <w:proofErr w:type="gramStart"/>
      <w:r w:rsidRPr="00811B9E">
        <w:rPr>
          <w:b/>
          <w:sz w:val="28"/>
        </w:rPr>
        <w:t>ORALS(</w:t>
      </w:r>
      <w:proofErr w:type="gramEnd"/>
      <w:r w:rsidRPr="00811B9E">
        <w:rPr>
          <w:b/>
          <w:sz w:val="28"/>
        </w:rPr>
        <w:t>10 Marks)</w:t>
      </w:r>
    </w:p>
    <w:p w:rsidR="00863692" w:rsidRPr="00811B9E" w:rsidRDefault="00F738B5" w:rsidP="00811B9E">
      <w:pPr>
        <w:pStyle w:val="ListParagraph"/>
        <w:tabs>
          <w:tab w:val="left" w:pos="90"/>
        </w:tabs>
        <w:spacing w:after="0"/>
        <w:rPr>
          <w:sz w:val="28"/>
        </w:rPr>
      </w:pPr>
      <w:r>
        <w:rPr>
          <w:sz w:val="28"/>
        </w:rPr>
        <w:t>Write three words each for the following sound:</w:t>
      </w:r>
    </w:p>
    <w:p w:rsidR="00863692" w:rsidRDefault="00863692" w:rsidP="00811B9E">
      <w:pPr>
        <w:pStyle w:val="ListParagraph"/>
        <w:numPr>
          <w:ilvl w:val="0"/>
          <w:numId w:val="30"/>
        </w:numPr>
        <w:tabs>
          <w:tab w:val="left" w:pos="90"/>
        </w:tabs>
        <w:spacing w:after="0"/>
        <w:ind w:left="720" w:hanging="180"/>
        <w:rPr>
          <w:sz w:val="28"/>
        </w:rPr>
      </w:pPr>
      <w:r>
        <w:rPr>
          <w:sz w:val="28"/>
        </w:rPr>
        <w:t>|j|</w:t>
      </w:r>
    </w:p>
    <w:p w:rsidR="00863692" w:rsidRDefault="00863692" w:rsidP="00811B9E">
      <w:pPr>
        <w:pStyle w:val="ListParagraph"/>
        <w:numPr>
          <w:ilvl w:val="0"/>
          <w:numId w:val="30"/>
        </w:numPr>
        <w:tabs>
          <w:tab w:val="left" w:pos="90"/>
        </w:tabs>
        <w:spacing w:after="0"/>
        <w:ind w:left="720" w:hanging="180"/>
        <w:rPr>
          <w:sz w:val="28"/>
        </w:rPr>
      </w:pPr>
      <w:r w:rsidRPr="00811B9E">
        <w:rPr>
          <w:sz w:val="28"/>
        </w:rPr>
        <w:t>|z|</w:t>
      </w:r>
    </w:p>
    <w:p w:rsidR="00811B9E" w:rsidRDefault="00863692" w:rsidP="00811B9E">
      <w:pPr>
        <w:pStyle w:val="ListParagraph"/>
        <w:numPr>
          <w:ilvl w:val="0"/>
          <w:numId w:val="30"/>
        </w:numPr>
        <w:tabs>
          <w:tab w:val="left" w:pos="90"/>
        </w:tabs>
        <w:spacing w:after="0"/>
        <w:ind w:left="720" w:hanging="180"/>
        <w:rPr>
          <w:sz w:val="28"/>
        </w:rPr>
      </w:pPr>
      <w:r w:rsidRPr="00811B9E">
        <w:rPr>
          <w:sz w:val="28"/>
        </w:rPr>
        <w:t>|</w:t>
      </w:r>
      <w:proofErr w:type="spellStart"/>
      <w:r w:rsidRPr="00811B9E">
        <w:rPr>
          <w:sz w:val="28"/>
        </w:rPr>
        <w:t>i</w:t>
      </w:r>
      <w:proofErr w:type="spellEnd"/>
      <w:r w:rsidRPr="00811B9E">
        <w:rPr>
          <w:sz w:val="28"/>
        </w:rPr>
        <w:t>|</w:t>
      </w:r>
    </w:p>
    <w:p w:rsidR="00811B9E" w:rsidRDefault="00863692" w:rsidP="00811B9E">
      <w:pPr>
        <w:pStyle w:val="ListParagraph"/>
        <w:numPr>
          <w:ilvl w:val="0"/>
          <w:numId w:val="30"/>
        </w:numPr>
        <w:tabs>
          <w:tab w:val="left" w:pos="90"/>
        </w:tabs>
        <w:spacing w:after="0"/>
        <w:ind w:left="720" w:hanging="180"/>
        <w:rPr>
          <w:sz w:val="28"/>
        </w:rPr>
      </w:pPr>
      <w:r w:rsidRPr="00811B9E">
        <w:rPr>
          <w:sz w:val="28"/>
        </w:rPr>
        <w:t>|n|</w:t>
      </w:r>
    </w:p>
    <w:p w:rsidR="00863692" w:rsidRDefault="00863692" w:rsidP="00811B9E">
      <w:pPr>
        <w:pStyle w:val="ListParagraph"/>
        <w:numPr>
          <w:ilvl w:val="0"/>
          <w:numId w:val="30"/>
        </w:numPr>
        <w:tabs>
          <w:tab w:val="left" w:pos="90"/>
        </w:tabs>
        <w:spacing w:after="0"/>
        <w:ind w:left="720" w:hanging="180"/>
        <w:rPr>
          <w:sz w:val="28"/>
        </w:rPr>
      </w:pPr>
      <w:r w:rsidRPr="00811B9E">
        <w:rPr>
          <w:sz w:val="28"/>
        </w:rPr>
        <w:t>|</w:t>
      </w:r>
      <w:proofErr w:type="spellStart"/>
      <w:r w:rsidRPr="00811B9E">
        <w:rPr>
          <w:sz w:val="28"/>
        </w:rPr>
        <w:t>ai</w:t>
      </w:r>
      <w:proofErr w:type="spellEnd"/>
      <w:r w:rsidRPr="00811B9E">
        <w:rPr>
          <w:sz w:val="28"/>
        </w:rPr>
        <w:t>|</w:t>
      </w:r>
      <w:r w:rsidR="00811B9E">
        <w:rPr>
          <w:sz w:val="28"/>
        </w:rPr>
        <w:t xml:space="preserve"> </w:t>
      </w:r>
    </w:p>
    <w:p w:rsidR="00811B9E" w:rsidRPr="00811B9E" w:rsidRDefault="00811B9E" w:rsidP="00C268D1">
      <w:pPr>
        <w:numPr>
          <w:ilvl w:val="0"/>
          <w:numId w:val="30"/>
        </w:numPr>
        <w:tabs>
          <w:tab w:val="left" w:pos="90"/>
        </w:tabs>
        <w:spacing w:after="0"/>
        <w:ind w:left="540" w:firstLine="180"/>
        <w:jc w:val="center"/>
        <w:rPr>
          <w:sz w:val="28"/>
        </w:rPr>
      </w:pPr>
      <w:r w:rsidRPr="00811B9E">
        <w:rPr>
          <w:sz w:val="28"/>
        </w:rPr>
        <w:t>From the words lettered A-D, choose the word that contains the sound represented by the given phonetic symbols</w:t>
      </w:r>
    </w:p>
    <w:p w:rsidR="00863692" w:rsidRPr="00811B9E" w:rsidRDefault="00863692" w:rsidP="00811B9E">
      <w:pPr>
        <w:pStyle w:val="ListParagraph"/>
        <w:numPr>
          <w:ilvl w:val="0"/>
          <w:numId w:val="30"/>
        </w:numPr>
        <w:tabs>
          <w:tab w:val="left" w:pos="90"/>
        </w:tabs>
        <w:spacing w:after="0"/>
        <w:ind w:left="720" w:hanging="180"/>
        <w:rPr>
          <w:sz w:val="28"/>
        </w:rPr>
      </w:pPr>
      <w:r w:rsidRPr="00811B9E">
        <w:rPr>
          <w:sz w:val="28"/>
        </w:rPr>
        <w:t>|n|</w:t>
      </w:r>
    </w:p>
    <w:p w:rsidR="00937DEC" w:rsidRPr="00811B9E" w:rsidRDefault="00F738B5" w:rsidP="00C268D1">
      <w:pPr>
        <w:tabs>
          <w:tab w:val="left" w:pos="90"/>
        </w:tabs>
        <w:spacing w:after="0"/>
        <w:ind w:left="540"/>
        <w:jc w:val="center"/>
        <w:rPr>
          <w:sz w:val="28"/>
          <w:szCs w:val="28"/>
        </w:rPr>
      </w:pPr>
      <w:r w:rsidRPr="00811B9E">
        <w:rPr>
          <w:sz w:val="28"/>
          <w:szCs w:val="28"/>
        </w:rPr>
        <w:t>a. solemn</w:t>
      </w:r>
    </w:p>
    <w:p w:rsidR="00937DEC" w:rsidRDefault="00F738B5" w:rsidP="00C268D1">
      <w:pPr>
        <w:pStyle w:val="ListParagraph"/>
        <w:tabs>
          <w:tab w:val="left" w:pos="90"/>
        </w:tabs>
        <w:spacing w:after="0"/>
        <w:jc w:val="center"/>
        <w:rPr>
          <w:sz w:val="28"/>
          <w:szCs w:val="28"/>
        </w:rPr>
      </w:pPr>
      <w:r>
        <w:rPr>
          <w:sz w:val="28"/>
          <w:szCs w:val="28"/>
        </w:rPr>
        <w:lastRenderedPageBreak/>
        <w:t>b. hymn</w:t>
      </w:r>
    </w:p>
    <w:p w:rsidR="00937DEC" w:rsidRDefault="00F738B5" w:rsidP="00C268D1">
      <w:pPr>
        <w:pStyle w:val="ListParagraph"/>
        <w:tabs>
          <w:tab w:val="left" w:pos="90"/>
        </w:tabs>
        <w:spacing w:after="0"/>
        <w:jc w:val="center"/>
        <w:rPr>
          <w:sz w:val="28"/>
          <w:szCs w:val="28"/>
        </w:rPr>
      </w:pPr>
      <w:r>
        <w:rPr>
          <w:sz w:val="28"/>
          <w:szCs w:val="28"/>
        </w:rPr>
        <w:t>c. knot</w:t>
      </w:r>
    </w:p>
    <w:p w:rsidR="00937DEC" w:rsidRDefault="00F738B5" w:rsidP="00C268D1">
      <w:pPr>
        <w:pStyle w:val="ListParagraph"/>
        <w:tabs>
          <w:tab w:val="left" w:pos="90"/>
        </w:tabs>
        <w:spacing w:after="0"/>
        <w:jc w:val="center"/>
        <w:rPr>
          <w:sz w:val="28"/>
          <w:szCs w:val="28"/>
        </w:rPr>
      </w:pPr>
      <w:r>
        <w:rPr>
          <w:sz w:val="28"/>
          <w:szCs w:val="28"/>
        </w:rPr>
        <w:t>d. sang</w:t>
      </w:r>
    </w:p>
    <w:p w:rsidR="00811B9E" w:rsidRPr="00811B9E" w:rsidRDefault="00811B9E" w:rsidP="00811B9E">
      <w:pPr>
        <w:pStyle w:val="ListParagraph"/>
        <w:numPr>
          <w:ilvl w:val="0"/>
          <w:numId w:val="31"/>
        </w:numPr>
        <w:tabs>
          <w:tab w:val="left" w:pos="90"/>
        </w:tabs>
        <w:spacing w:after="0"/>
        <w:ind w:left="900"/>
        <w:rPr>
          <w:sz w:val="28"/>
          <w:szCs w:val="28"/>
        </w:rPr>
      </w:pPr>
      <w:r>
        <w:rPr>
          <w:sz w:val="28"/>
          <w:szCs w:val="28"/>
        </w:rPr>
        <w:t>|</w:t>
      </w:r>
      <w:r>
        <w:rPr>
          <w:rFonts w:cstheme="minorHAnsi"/>
          <w:sz w:val="28"/>
          <w:szCs w:val="28"/>
        </w:rPr>
        <w:t>Ʌ</w:t>
      </w:r>
      <w:r>
        <w:rPr>
          <w:sz w:val="28"/>
          <w:szCs w:val="28"/>
        </w:rPr>
        <w:t>|</w:t>
      </w:r>
    </w:p>
    <w:p w:rsidR="00937DEC" w:rsidRDefault="00811B9E" w:rsidP="00C268D1">
      <w:pPr>
        <w:pStyle w:val="ListParagraph"/>
        <w:tabs>
          <w:tab w:val="left" w:pos="90"/>
        </w:tabs>
        <w:spacing w:after="0"/>
        <w:jc w:val="center"/>
        <w:rPr>
          <w:sz w:val="28"/>
          <w:szCs w:val="28"/>
        </w:rPr>
      </w:pPr>
      <w:r>
        <w:rPr>
          <w:sz w:val="28"/>
          <w:szCs w:val="28"/>
        </w:rPr>
        <w:t xml:space="preserve">a. </w:t>
      </w:r>
      <w:r w:rsidR="00F738B5">
        <w:rPr>
          <w:sz w:val="28"/>
          <w:szCs w:val="28"/>
        </w:rPr>
        <w:t>device</w:t>
      </w:r>
    </w:p>
    <w:p w:rsidR="00937DEC" w:rsidRDefault="00811B9E" w:rsidP="00C268D1">
      <w:pPr>
        <w:pStyle w:val="ListParagraph"/>
        <w:tabs>
          <w:tab w:val="left" w:pos="90"/>
        </w:tabs>
        <w:spacing w:after="0"/>
        <w:jc w:val="center"/>
        <w:rPr>
          <w:sz w:val="28"/>
          <w:szCs w:val="28"/>
        </w:rPr>
      </w:pPr>
      <w:r>
        <w:rPr>
          <w:sz w:val="28"/>
          <w:szCs w:val="28"/>
        </w:rPr>
        <w:t>b. y</w:t>
      </w:r>
      <w:r w:rsidR="00F738B5">
        <w:rPr>
          <w:sz w:val="28"/>
          <w:szCs w:val="28"/>
        </w:rPr>
        <w:t>oung</w:t>
      </w:r>
    </w:p>
    <w:p w:rsidR="00937DEC" w:rsidRDefault="00811B9E" w:rsidP="00C268D1">
      <w:pPr>
        <w:pStyle w:val="ListParagraph"/>
        <w:tabs>
          <w:tab w:val="left" w:pos="90"/>
        </w:tabs>
        <w:spacing w:after="0"/>
        <w:jc w:val="center"/>
        <w:rPr>
          <w:sz w:val="28"/>
          <w:szCs w:val="28"/>
        </w:rPr>
      </w:pPr>
      <w:r>
        <w:rPr>
          <w:sz w:val="28"/>
          <w:szCs w:val="28"/>
        </w:rPr>
        <w:t xml:space="preserve">c. </w:t>
      </w:r>
      <w:r w:rsidR="00F738B5">
        <w:rPr>
          <w:sz w:val="28"/>
          <w:szCs w:val="28"/>
        </w:rPr>
        <w:t>wander</w:t>
      </w:r>
    </w:p>
    <w:p w:rsidR="00937DEC" w:rsidRDefault="00811B9E" w:rsidP="00C268D1">
      <w:pPr>
        <w:pStyle w:val="ListParagraph"/>
        <w:tabs>
          <w:tab w:val="left" w:pos="90"/>
        </w:tabs>
        <w:spacing w:after="0"/>
        <w:jc w:val="center"/>
        <w:rPr>
          <w:sz w:val="28"/>
          <w:szCs w:val="28"/>
        </w:rPr>
      </w:pPr>
      <w:r>
        <w:rPr>
          <w:sz w:val="28"/>
          <w:szCs w:val="28"/>
        </w:rPr>
        <w:t xml:space="preserve">d. </w:t>
      </w:r>
      <w:r w:rsidR="00F738B5">
        <w:rPr>
          <w:sz w:val="28"/>
          <w:szCs w:val="28"/>
        </w:rPr>
        <w:t>cough</w:t>
      </w:r>
    </w:p>
    <w:p w:rsidR="00EE13C5" w:rsidRDefault="00EE13C5" w:rsidP="00EE13C5">
      <w:pPr>
        <w:pStyle w:val="ListParagraph"/>
        <w:numPr>
          <w:ilvl w:val="0"/>
          <w:numId w:val="31"/>
        </w:numPr>
        <w:tabs>
          <w:tab w:val="left" w:pos="90"/>
        </w:tabs>
        <w:spacing w:after="0"/>
        <w:ind w:left="720" w:hanging="180"/>
        <w:rPr>
          <w:sz w:val="28"/>
          <w:szCs w:val="28"/>
        </w:rPr>
      </w:pPr>
      <w:r>
        <w:rPr>
          <w:sz w:val="28"/>
          <w:szCs w:val="28"/>
        </w:rPr>
        <w:t>|</w:t>
      </w:r>
      <w:r>
        <w:rPr>
          <w:rFonts w:cstheme="minorHAnsi"/>
          <w:sz w:val="28"/>
          <w:szCs w:val="28"/>
        </w:rPr>
        <w:t>ʒ</w:t>
      </w:r>
      <w:r>
        <w:rPr>
          <w:sz w:val="28"/>
          <w:szCs w:val="28"/>
        </w:rPr>
        <w:t>:|</w:t>
      </w:r>
    </w:p>
    <w:p w:rsidR="00937DEC" w:rsidRDefault="00811B9E" w:rsidP="00C268D1">
      <w:pPr>
        <w:pStyle w:val="ListParagraph"/>
        <w:tabs>
          <w:tab w:val="left" w:pos="90"/>
        </w:tabs>
        <w:spacing w:after="0"/>
        <w:jc w:val="center"/>
        <w:rPr>
          <w:sz w:val="28"/>
          <w:szCs w:val="28"/>
        </w:rPr>
      </w:pPr>
      <w:r>
        <w:rPr>
          <w:sz w:val="28"/>
          <w:szCs w:val="28"/>
        </w:rPr>
        <w:t xml:space="preserve">a. </w:t>
      </w:r>
      <w:r w:rsidR="00F738B5">
        <w:rPr>
          <w:sz w:val="28"/>
          <w:szCs w:val="28"/>
        </w:rPr>
        <w:t>cursor</w:t>
      </w:r>
    </w:p>
    <w:p w:rsidR="00937DEC" w:rsidRDefault="00811B9E" w:rsidP="00C268D1">
      <w:pPr>
        <w:pStyle w:val="ListParagraph"/>
        <w:tabs>
          <w:tab w:val="left" w:pos="90"/>
        </w:tabs>
        <w:spacing w:after="0"/>
        <w:jc w:val="center"/>
        <w:rPr>
          <w:sz w:val="28"/>
          <w:szCs w:val="28"/>
        </w:rPr>
      </w:pPr>
      <w:r>
        <w:rPr>
          <w:sz w:val="28"/>
          <w:szCs w:val="28"/>
        </w:rPr>
        <w:t xml:space="preserve">b. </w:t>
      </w:r>
      <w:r w:rsidR="00F738B5">
        <w:rPr>
          <w:sz w:val="28"/>
          <w:szCs w:val="28"/>
        </w:rPr>
        <w:t>cure</w:t>
      </w:r>
    </w:p>
    <w:p w:rsidR="00937DEC" w:rsidRDefault="00811B9E" w:rsidP="00C268D1">
      <w:pPr>
        <w:pStyle w:val="ListParagraph"/>
        <w:tabs>
          <w:tab w:val="left" w:pos="90"/>
        </w:tabs>
        <w:spacing w:after="0"/>
        <w:jc w:val="center"/>
        <w:rPr>
          <w:sz w:val="28"/>
          <w:szCs w:val="28"/>
        </w:rPr>
      </w:pPr>
      <w:r>
        <w:rPr>
          <w:sz w:val="28"/>
          <w:szCs w:val="28"/>
        </w:rPr>
        <w:t xml:space="preserve">c. </w:t>
      </w:r>
      <w:r w:rsidR="00F738B5">
        <w:rPr>
          <w:sz w:val="28"/>
          <w:szCs w:val="28"/>
        </w:rPr>
        <w:t>surprise</w:t>
      </w:r>
    </w:p>
    <w:p w:rsidR="00937DEC" w:rsidRDefault="00811B9E" w:rsidP="00C268D1">
      <w:pPr>
        <w:pStyle w:val="ListParagraph"/>
        <w:tabs>
          <w:tab w:val="left" w:pos="90"/>
        </w:tabs>
        <w:spacing w:after="0"/>
        <w:jc w:val="center"/>
        <w:rPr>
          <w:sz w:val="28"/>
          <w:szCs w:val="28"/>
        </w:rPr>
      </w:pPr>
      <w:r>
        <w:rPr>
          <w:sz w:val="28"/>
          <w:szCs w:val="28"/>
        </w:rPr>
        <w:t xml:space="preserve">d. </w:t>
      </w:r>
      <w:r w:rsidR="00F738B5">
        <w:rPr>
          <w:sz w:val="28"/>
          <w:szCs w:val="28"/>
        </w:rPr>
        <w:t>blood</w:t>
      </w:r>
    </w:p>
    <w:p w:rsidR="00EE13C5" w:rsidRDefault="00EE13C5" w:rsidP="00EE13C5">
      <w:pPr>
        <w:pStyle w:val="ListParagraph"/>
        <w:numPr>
          <w:ilvl w:val="0"/>
          <w:numId w:val="31"/>
        </w:numPr>
        <w:tabs>
          <w:tab w:val="left" w:pos="90"/>
        </w:tabs>
        <w:spacing w:after="0"/>
        <w:ind w:left="720" w:hanging="180"/>
        <w:rPr>
          <w:sz w:val="28"/>
          <w:szCs w:val="28"/>
        </w:rPr>
      </w:pPr>
      <w:r>
        <w:rPr>
          <w:sz w:val="28"/>
          <w:szCs w:val="28"/>
        </w:rPr>
        <w:t>|</w:t>
      </w:r>
      <w:r>
        <w:rPr>
          <w:rFonts w:cstheme="minorHAnsi"/>
          <w:sz w:val="28"/>
          <w:szCs w:val="28"/>
        </w:rPr>
        <w:t>а</w:t>
      </w:r>
      <w:r>
        <w:rPr>
          <w:sz w:val="28"/>
          <w:szCs w:val="28"/>
        </w:rPr>
        <w:t>:|</w:t>
      </w:r>
    </w:p>
    <w:p w:rsidR="00937DEC" w:rsidRDefault="00811B9E" w:rsidP="00C268D1">
      <w:pPr>
        <w:pStyle w:val="ListParagraph"/>
        <w:tabs>
          <w:tab w:val="left" w:pos="90"/>
        </w:tabs>
        <w:spacing w:after="0"/>
        <w:jc w:val="center"/>
        <w:rPr>
          <w:sz w:val="28"/>
          <w:szCs w:val="28"/>
        </w:rPr>
      </w:pPr>
      <w:r>
        <w:rPr>
          <w:sz w:val="28"/>
          <w:szCs w:val="28"/>
        </w:rPr>
        <w:t xml:space="preserve">a. </w:t>
      </w:r>
      <w:r w:rsidR="00F738B5">
        <w:rPr>
          <w:sz w:val="28"/>
          <w:szCs w:val="28"/>
        </w:rPr>
        <w:t>sack</w:t>
      </w:r>
    </w:p>
    <w:p w:rsidR="00937DEC" w:rsidRDefault="00811B9E" w:rsidP="00C268D1">
      <w:pPr>
        <w:pStyle w:val="ListParagraph"/>
        <w:tabs>
          <w:tab w:val="left" w:pos="90"/>
        </w:tabs>
        <w:spacing w:after="0"/>
        <w:jc w:val="center"/>
        <w:rPr>
          <w:sz w:val="28"/>
          <w:szCs w:val="28"/>
        </w:rPr>
      </w:pPr>
      <w:r>
        <w:rPr>
          <w:sz w:val="28"/>
          <w:szCs w:val="28"/>
        </w:rPr>
        <w:t xml:space="preserve">b. </w:t>
      </w:r>
      <w:r w:rsidR="00F738B5">
        <w:rPr>
          <w:sz w:val="28"/>
          <w:szCs w:val="28"/>
        </w:rPr>
        <w:t>search</w:t>
      </w:r>
    </w:p>
    <w:p w:rsidR="00937DEC" w:rsidRDefault="00811B9E" w:rsidP="00C268D1">
      <w:pPr>
        <w:pStyle w:val="ListParagraph"/>
        <w:tabs>
          <w:tab w:val="left" w:pos="90"/>
        </w:tabs>
        <w:spacing w:after="0"/>
        <w:jc w:val="center"/>
        <w:rPr>
          <w:sz w:val="28"/>
          <w:szCs w:val="28"/>
        </w:rPr>
      </w:pPr>
      <w:r>
        <w:rPr>
          <w:sz w:val="28"/>
          <w:szCs w:val="28"/>
        </w:rPr>
        <w:t xml:space="preserve">c. </w:t>
      </w:r>
      <w:r w:rsidR="00F738B5">
        <w:rPr>
          <w:sz w:val="28"/>
          <w:szCs w:val="28"/>
        </w:rPr>
        <w:t>fact</w:t>
      </w:r>
    </w:p>
    <w:p w:rsidR="00937DEC" w:rsidRDefault="00811B9E" w:rsidP="00C268D1">
      <w:pPr>
        <w:pStyle w:val="ListParagraph"/>
        <w:tabs>
          <w:tab w:val="left" w:pos="90"/>
        </w:tabs>
        <w:spacing w:after="0"/>
        <w:jc w:val="center"/>
        <w:rPr>
          <w:sz w:val="28"/>
          <w:szCs w:val="28"/>
        </w:rPr>
      </w:pPr>
      <w:r>
        <w:rPr>
          <w:sz w:val="28"/>
          <w:szCs w:val="28"/>
        </w:rPr>
        <w:t xml:space="preserve">d. </w:t>
      </w:r>
      <w:r w:rsidR="00F738B5">
        <w:rPr>
          <w:sz w:val="28"/>
          <w:szCs w:val="28"/>
        </w:rPr>
        <w:t>mark</w:t>
      </w:r>
    </w:p>
    <w:p w:rsidR="00EE13C5" w:rsidRPr="003D19CF" w:rsidRDefault="003D19CF" w:rsidP="003D19CF">
      <w:pPr>
        <w:pStyle w:val="ListParagraph"/>
        <w:numPr>
          <w:ilvl w:val="0"/>
          <w:numId w:val="31"/>
        </w:numPr>
        <w:tabs>
          <w:tab w:val="left" w:pos="90"/>
        </w:tabs>
        <w:spacing w:after="0"/>
        <w:ind w:left="720" w:hanging="180"/>
        <w:rPr>
          <w:sz w:val="28"/>
          <w:szCs w:val="28"/>
        </w:rPr>
      </w:pPr>
      <w:r>
        <w:rPr>
          <w:sz w:val="28"/>
          <w:szCs w:val="28"/>
        </w:rPr>
        <w:t>|</w:t>
      </w:r>
      <w:r>
        <w:rPr>
          <w:rFonts w:cstheme="minorHAnsi"/>
          <w:sz w:val="28"/>
          <w:szCs w:val="28"/>
        </w:rPr>
        <w:t>Ɵ</w:t>
      </w:r>
      <w:r>
        <w:rPr>
          <w:sz w:val="28"/>
          <w:szCs w:val="28"/>
        </w:rPr>
        <w:t>|</w:t>
      </w:r>
    </w:p>
    <w:p w:rsidR="00937DEC" w:rsidRDefault="00EE13C5" w:rsidP="00C268D1">
      <w:pPr>
        <w:pStyle w:val="ListParagraph"/>
        <w:tabs>
          <w:tab w:val="left" w:pos="90"/>
        </w:tabs>
        <w:spacing w:after="0"/>
        <w:jc w:val="center"/>
        <w:rPr>
          <w:sz w:val="28"/>
          <w:szCs w:val="28"/>
        </w:rPr>
      </w:pPr>
      <w:r>
        <w:rPr>
          <w:sz w:val="28"/>
          <w:szCs w:val="28"/>
        </w:rPr>
        <w:t>a</w:t>
      </w:r>
      <w:r w:rsidR="00811B9E">
        <w:rPr>
          <w:sz w:val="28"/>
          <w:szCs w:val="28"/>
        </w:rPr>
        <w:t xml:space="preserve">. </w:t>
      </w:r>
      <w:r w:rsidR="00F738B5">
        <w:rPr>
          <w:sz w:val="28"/>
          <w:szCs w:val="28"/>
        </w:rPr>
        <w:t>health</w:t>
      </w:r>
    </w:p>
    <w:p w:rsidR="00937DEC" w:rsidRDefault="00811B9E" w:rsidP="00C268D1">
      <w:pPr>
        <w:pStyle w:val="ListParagraph"/>
        <w:tabs>
          <w:tab w:val="left" w:pos="90"/>
        </w:tabs>
        <w:spacing w:after="0"/>
        <w:jc w:val="center"/>
        <w:rPr>
          <w:sz w:val="28"/>
          <w:szCs w:val="28"/>
        </w:rPr>
      </w:pPr>
      <w:r>
        <w:rPr>
          <w:sz w:val="28"/>
          <w:szCs w:val="28"/>
        </w:rPr>
        <w:t xml:space="preserve">b. </w:t>
      </w:r>
      <w:r w:rsidR="00F738B5">
        <w:rPr>
          <w:sz w:val="28"/>
          <w:szCs w:val="28"/>
        </w:rPr>
        <w:t>this</w:t>
      </w:r>
    </w:p>
    <w:p w:rsidR="00937DEC" w:rsidRDefault="00EE13C5" w:rsidP="00C268D1">
      <w:pPr>
        <w:pStyle w:val="ListParagraph"/>
        <w:tabs>
          <w:tab w:val="left" w:pos="90"/>
        </w:tabs>
        <w:spacing w:after="0"/>
        <w:jc w:val="center"/>
        <w:rPr>
          <w:sz w:val="28"/>
          <w:szCs w:val="28"/>
        </w:rPr>
      </w:pPr>
      <w:r>
        <w:rPr>
          <w:sz w:val="28"/>
          <w:szCs w:val="28"/>
        </w:rPr>
        <w:t xml:space="preserve">c. </w:t>
      </w:r>
      <w:r w:rsidR="00F738B5">
        <w:rPr>
          <w:sz w:val="28"/>
          <w:szCs w:val="28"/>
        </w:rPr>
        <w:t>father</w:t>
      </w:r>
    </w:p>
    <w:p w:rsidR="0053460E" w:rsidRDefault="00EE13C5" w:rsidP="00F738B5">
      <w:pPr>
        <w:pStyle w:val="ListParagraph"/>
        <w:tabs>
          <w:tab w:val="left" w:pos="90"/>
        </w:tabs>
        <w:spacing w:after="0"/>
        <w:jc w:val="center"/>
        <w:rPr>
          <w:ins w:id="1" w:author="USER" w:date="2019-11-04T23:53:00Z"/>
          <w:sz w:val="28"/>
          <w:szCs w:val="28"/>
        </w:rPr>
      </w:pPr>
      <w:r>
        <w:rPr>
          <w:sz w:val="28"/>
          <w:szCs w:val="28"/>
        </w:rPr>
        <w:t xml:space="preserve">d. </w:t>
      </w:r>
      <w:proofErr w:type="spellStart"/>
      <w:r w:rsidR="00F738B5">
        <w:rPr>
          <w:sz w:val="28"/>
          <w:szCs w:val="28"/>
        </w:rPr>
        <w:t>though</w:t>
      </w:r>
      <w:ins w:id="2" w:author="USER" w:date="2019-11-04T23:53:00Z">
        <w:r w:rsidR="0053460E">
          <w:rPr>
            <w:sz w:val="28"/>
            <w:szCs w:val="28"/>
          </w:rPr>
          <w:t>Section</w:t>
        </w:r>
        <w:proofErr w:type="spellEnd"/>
        <w:r w:rsidR="0053460E">
          <w:rPr>
            <w:sz w:val="28"/>
            <w:szCs w:val="28"/>
          </w:rPr>
          <w:t xml:space="preserve"> D</w:t>
        </w:r>
      </w:ins>
    </w:p>
    <w:p w:rsidR="00937DEC" w:rsidRDefault="00937DEC" w:rsidP="00C268D1">
      <w:pPr>
        <w:pStyle w:val="ListParagraph"/>
        <w:tabs>
          <w:tab w:val="left" w:pos="90"/>
        </w:tabs>
        <w:spacing w:after="0"/>
        <w:jc w:val="center"/>
        <w:rPr>
          <w:b/>
          <w:sz w:val="28"/>
          <w:szCs w:val="28"/>
        </w:rPr>
      </w:pPr>
    </w:p>
    <w:sectPr w:rsidR="00937DEC" w:rsidSect="00C268D1">
      <w:pgSz w:w="12240" w:h="15840" w:code="1"/>
      <w:pgMar w:top="448" w:right="476" w:bottom="448" w:left="53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7A8F"/>
    <w:multiLevelType w:val="hybridMultilevel"/>
    <w:tmpl w:val="45FA06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1228BC"/>
    <w:multiLevelType w:val="hybridMultilevel"/>
    <w:tmpl w:val="13E0C2E6"/>
    <w:lvl w:ilvl="0" w:tplc="EDA6BB6E">
      <w:start w:val="1"/>
      <w:numFmt w:val="decimal"/>
      <w:suff w:val="space"/>
      <w:lvlText w:val="%1."/>
      <w:lvlJc w:val="left"/>
      <w:pPr>
        <w:ind w:left="45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 w15:restartNumberingAfterBreak="0">
    <w:nsid w:val="05BF2AEB"/>
    <w:multiLevelType w:val="hybridMultilevel"/>
    <w:tmpl w:val="CD30297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D5892"/>
    <w:multiLevelType w:val="hybridMultilevel"/>
    <w:tmpl w:val="566004AA"/>
    <w:lvl w:ilvl="0" w:tplc="A0FE9764">
      <w:start w:val="1"/>
      <w:numFmt w:val="decimal"/>
      <w:suff w:val="space"/>
      <w:lvlText w:val="%1."/>
      <w:lvlJc w:val="left"/>
      <w:pPr>
        <w:ind w:left="126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079343C7"/>
    <w:multiLevelType w:val="hybridMultilevel"/>
    <w:tmpl w:val="CEA42578"/>
    <w:lvl w:ilvl="0" w:tplc="1F84631E">
      <w:start w:val="1"/>
      <w:numFmt w:val="decimal"/>
      <w:suff w:val="space"/>
      <w:lvlText w:val="%1."/>
      <w:lvlJc w:val="left"/>
      <w:pPr>
        <w:ind w:left="45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5" w15:restartNumberingAfterBreak="0">
    <w:nsid w:val="08276F0B"/>
    <w:multiLevelType w:val="hybridMultilevel"/>
    <w:tmpl w:val="65760100"/>
    <w:lvl w:ilvl="0" w:tplc="FE1413BC">
      <w:start w:val="1"/>
      <w:numFmt w:val="decimal"/>
      <w:suff w:val="space"/>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0A4D605D"/>
    <w:multiLevelType w:val="hybridMultilevel"/>
    <w:tmpl w:val="77FC6B26"/>
    <w:lvl w:ilvl="0" w:tplc="06425C2C">
      <w:start w:val="1"/>
      <w:numFmt w:val="decimal"/>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078079B"/>
    <w:multiLevelType w:val="hybridMultilevel"/>
    <w:tmpl w:val="08749CE2"/>
    <w:lvl w:ilvl="0" w:tplc="5D82A10E">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11383F36"/>
    <w:multiLevelType w:val="hybridMultilevel"/>
    <w:tmpl w:val="13E0C2E6"/>
    <w:lvl w:ilvl="0" w:tplc="EDA6BB6E">
      <w:start w:val="1"/>
      <w:numFmt w:val="decimal"/>
      <w:suff w:val="space"/>
      <w:lvlText w:val="%1."/>
      <w:lvlJc w:val="left"/>
      <w:pPr>
        <w:ind w:left="45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9" w15:restartNumberingAfterBreak="0">
    <w:nsid w:val="1D341983"/>
    <w:multiLevelType w:val="hybridMultilevel"/>
    <w:tmpl w:val="CEA42578"/>
    <w:lvl w:ilvl="0" w:tplc="1F84631E">
      <w:start w:val="1"/>
      <w:numFmt w:val="decimal"/>
      <w:suff w:val="space"/>
      <w:lvlText w:val="%1."/>
      <w:lvlJc w:val="left"/>
      <w:pPr>
        <w:ind w:left="45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0" w15:restartNumberingAfterBreak="0">
    <w:nsid w:val="21BB2E4C"/>
    <w:multiLevelType w:val="hybridMultilevel"/>
    <w:tmpl w:val="262E24B2"/>
    <w:lvl w:ilvl="0" w:tplc="A262381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24BB4C2C"/>
    <w:multiLevelType w:val="hybridMultilevel"/>
    <w:tmpl w:val="808ABCAE"/>
    <w:lvl w:ilvl="0" w:tplc="069C0300">
      <w:start w:val="1"/>
      <w:numFmt w:val="decimal"/>
      <w:suff w:val="space"/>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2A0E14C8"/>
    <w:multiLevelType w:val="hybridMultilevel"/>
    <w:tmpl w:val="75A6D0D8"/>
    <w:lvl w:ilvl="0" w:tplc="A0FE9764">
      <w:start w:val="1"/>
      <w:numFmt w:val="decimal"/>
      <w:suff w:val="space"/>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2AC3430D"/>
    <w:multiLevelType w:val="hybridMultilevel"/>
    <w:tmpl w:val="4A3A1CF2"/>
    <w:lvl w:ilvl="0" w:tplc="981607B6">
      <w:start w:val="1"/>
      <w:numFmt w:val="decimal"/>
      <w:suff w:val="space"/>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15:restartNumberingAfterBreak="0">
    <w:nsid w:val="35117F4B"/>
    <w:multiLevelType w:val="hybridMultilevel"/>
    <w:tmpl w:val="A9269802"/>
    <w:lvl w:ilvl="0" w:tplc="391EB47C">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A1F27"/>
    <w:multiLevelType w:val="hybridMultilevel"/>
    <w:tmpl w:val="E6E47998"/>
    <w:lvl w:ilvl="0" w:tplc="932A3516">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3C2D4357"/>
    <w:multiLevelType w:val="hybridMultilevel"/>
    <w:tmpl w:val="CB78581C"/>
    <w:lvl w:ilvl="0" w:tplc="D548BEC8">
      <w:start w:val="7"/>
      <w:numFmt w:val="decimal"/>
      <w:suff w:val="space"/>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70317B"/>
    <w:multiLevelType w:val="hybridMultilevel"/>
    <w:tmpl w:val="566004AA"/>
    <w:lvl w:ilvl="0" w:tplc="A0FE9764">
      <w:start w:val="1"/>
      <w:numFmt w:val="decimal"/>
      <w:suff w:val="space"/>
      <w:lvlText w:val="%1."/>
      <w:lvlJc w:val="left"/>
      <w:pPr>
        <w:ind w:left="126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59637714"/>
    <w:multiLevelType w:val="hybridMultilevel"/>
    <w:tmpl w:val="AB381AE8"/>
    <w:lvl w:ilvl="0" w:tplc="F8C41122">
      <w:start w:val="1"/>
      <w:numFmt w:val="decimal"/>
      <w:suff w:val="space"/>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5EF946F7"/>
    <w:multiLevelType w:val="hybridMultilevel"/>
    <w:tmpl w:val="7FC8876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6527563D"/>
    <w:multiLevelType w:val="hybridMultilevel"/>
    <w:tmpl w:val="141CF43C"/>
    <w:lvl w:ilvl="0" w:tplc="0D5CC27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66440F3D"/>
    <w:multiLevelType w:val="hybridMultilevel"/>
    <w:tmpl w:val="0E589D1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CD7FB3"/>
    <w:multiLevelType w:val="hybridMultilevel"/>
    <w:tmpl w:val="808ABCAE"/>
    <w:lvl w:ilvl="0" w:tplc="069C0300">
      <w:start w:val="1"/>
      <w:numFmt w:val="decimal"/>
      <w:suff w:val="space"/>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6EFD2ABE"/>
    <w:multiLevelType w:val="hybridMultilevel"/>
    <w:tmpl w:val="5A7CCE28"/>
    <w:lvl w:ilvl="0" w:tplc="B79C4FC2">
      <w:start w:val="2"/>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6F0724A8"/>
    <w:multiLevelType w:val="hybridMultilevel"/>
    <w:tmpl w:val="75A6D0D8"/>
    <w:lvl w:ilvl="0" w:tplc="A0FE9764">
      <w:start w:val="1"/>
      <w:numFmt w:val="decimal"/>
      <w:suff w:val="space"/>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15:restartNumberingAfterBreak="0">
    <w:nsid w:val="74437B72"/>
    <w:multiLevelType w:val="hybridMultilevel"/>
    <w:tmpl w:val="65760100"/>
    <w:lvl w:ilvl="0" w:tplc="FE1413BC">
      <w:start w:val="1"/>
      <w:numFmt w:val="decimal"/>
      <w:suff w:val="space"/>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747F0249"/>
    <w:multiLevelType w:val="hybridMultilevel"/>
    <w:tmpl w:val="AB381AE8"/>
    <w:lvl w:ilvl="0" w:tplc="F8C41122">
      <w:start w:val="1"/>
      <w:numFmt w:val="decimal"/>
      <w:suff w:val="space"/>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15:restartNumberingAfterBreak="0">
    <w:nsid w:val="7689290B"/>
    <w:multiLevelType w:val="hybridMultilevel"/>
    <w:tmpl w:val="70388230"/>
    <w:lvl w:ilvl="0" w:tplc="A262381E">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0F28B7"/>
    <w:multiLevelType w:val="hybridMultilevel"/>
    <w:tmpl w:val="65760100"/>
    <w:lvl w:ilvl="0" w:tplc="FE1413BC">
      <w:start w:val="1"/>
      <w:numFmt w:val="decimal"/>
      <w:suff w:val="space"/>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78AC3831"/>
    <w:multiLevelType w:val="hybridMultilevel"/>
    <w:tmpl w:val="6BA89DCA"/>
    <w:lvl w:ilvl="0" w:tplc="9C0E311C">
      <w:start w:val="2"/>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15:restartNumberingAfterBreak="0">
    <w:nsid w:val="7F146F0C"/>
    <w:multiLevelType w:val="hybridMultilevel"/>
    <w:tmpl w:val="A86A8534"/>
    <w:lvl w:ilvl="0" w:tplc="A262381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3"/>
  </w:num>
  <w:num w:numId="4">
    <w:abstractNumId w:val="28"/>
  </w:num>
  <w:num w:numId="5">
    <w:abstractNumId w:val="25"/>
  </w:num>
  <w:num w:numId="6">
    <w:abstractNumId w:val="8"/>
  </w:num>
  <w:num w:numId="7">
    <w:abstractNumId w:val="1"/>
  </w:num>
  <w:num w:numId="8">
    <w:abstractNumId w:val="20"/>
  </w:num>
  <w:num w:numId="9">
    <w:abstractNumId w:val="10"/>
  </w:num>
  <w:num w:numId="10">
    <w:abstractNumId w:val="27"/>
  </w:num>
  <w:num w:numId="11">
    <w:abstractNumId w:val="4"/>
  </w:num>
  <w:num w:numId="12">
    <w:abstractNumId w:val="9"/>
  </w:num>
  <w:num w:numId="13">
    <w:abstractNumId w:val="30"/>
  </w:num>
  <w:num w:numId="14">
    <w:abstractNumId w:val="19"/>
  </w:num>
  <w:num w:numId="15">
    <w:abstractNumId w:val="11"/>
  </w:num>
  <w:num w:numId="16">
    <w:abstractNumId w:val="22"/>
  </w:num>
  <w:num w:numId="17">
    <w:abstractNumId w:val="18"/>
  </w:num>
  <w:num w:numId="18">
    <w:abstractNumId w:val="26"/>
  </w:num>
  <w:num w:numId="19">
    <w:abstractNumId w:val="12"/>
  </w:num>
  <w:num w:numId="20">
    <w:abstractNumId w:val="21"/>
  </w:num>
  <w:num w:numId="21">
    <w:abstractNumId w:val="15"/>
  </w:num>
  <w:num w:numId="22">
    <w:abstractNumId w:val="2"/>
  </w:num>
  <w:num w:numId="23">
    <w:abstractNumId w:val="14"/>
  </w:num>
  <w:num w:numId="24">
    <w:abstractNumId w:val="7"/>
  </w:num>
  <w:num w:numId="25">
    <w:abstractNumId w:val="29"/>
  </w:num>
  <w:num w:numId="26">
    <w:abstractNumId w:val="23"/>
  </w:num>
  <w:num w:numId="27">
    <w:abstractNumId w:val="24"/>
  </w:num>
  <w:num w:numId="28">
    <w:abstractNumId w:val="3"/>
  </w:num>
  <w:num w:numId="29">
    <w:abstractNumId w:val="17"/>
  </w:num>
  <w:num w:numId="30">
    <w:abstractNumId w:val="6"/>
  </w:num>
  <w:num w:numId="31">
    <w:abstractNumId w:val="16"/>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2416CA"/>
    <w:rsid w:val="00026023"/>
    <w:rsid w:val="000433E8"/>
    <w:rsid w:val="00057CF9"/>
    <w:rsid w:val="00086C3D"/>
    <w:rsid w:val="000A6709"/>
    <w:rsid w:val="000B061F"/>
    <w:rsid w:val="00137903"/>
    <w:rsid w:val="00146298"/>
    <w:rsid w:val="00174985"/>
    <w:rsid w:val="001A3ABD"/>
    <w:rsid w:val="001C191A"/>
    <w:rsid w:val="001F77D7"/>
    <w:rsid w:val="0021139A"/>
    <w:rsid w:val="002416CA"/>
    <w:rsid w:val="00266715"/>
    <w:rsid w:val="002807E5"/>
    <w:rsid w:val="00296D2D"/>
    <w:rsid w:val="002B75C8"/>
    <w:rsid w:val="002E4CCF"/>
    <w:rsid w:val="00387B32"/>
    <w:rsid w:val="003C01F6"/>
    <w:rsid w:val="003D19CF"/>
    <w:rsid w:val="003D7174"/>
    <w:rsid w:val="003F3E9B"/>
    <w:rsid w:val="00413B76"/>
    <w:rsid w:val="00472BBB"/>
    <w:rsid w:val="004754A3"/>
    <w:rsid w:val="00494663"/>
    <w:rsid w:val="004A1F61"/>
    <w:rsid w:val="004B6963"/>
    <w:rsid w:val="004C4721"/>
    <w:rsid w:val="004F0C7D"/>
    <w:rsid w:val="00512DDA"/>
    <w:rsid w:val="0053460E"/>
    <w:rsid w:val="00566C1C"/>
    <w:rsid w:val="00644E81"/>
    <w:rsid w:val="0064616D"/>
    <w:rsid w:val="00650F62"/>
    <w:rsid w:val="0065112F"/>
    <w:rsid w:val="0065639B"/>
    <w:rsid w:val="006C506A"/>
    <w:rsid w:val="006F33D3"/>
    <w:rsid w:val="007229FA"/>
    <w:rsid w:val="007476DA"/>
    <w:rsid w:val="007538FC"/>
    <w:rsid w:val="007557D5"/>
    <w:rsid w:val="0076411C"/>
    <w:rsid w:val="00776112"/>
    <w:rsid w:val="007830CA"/>
    <w:rsid w:val="00811B9E"/>
    <w:rsid w:val="00833B4D"/>
    <w:rsid w:val="00863692"/>
    <w:rsid w:val="00886EF5"/>
    <w:rsid w:val="008B5A95"/>
    <w:rsid w:val="00923082"/>
    <w:rsid w:val="00932F41"/>
    <w:rsid w:val="00937DEC"/>
    <w:rsid w:val="00967A4A"/>
    <w:rsid w:val="00A0430A"/>
    <w:rsid w:val="00A057FA"/>
    <w:rsid w:val="00AC3E3F"/>
    <w:rsid w:val="00AD01EC"/>
    <w:rsid w:val="00B20D01"/>
    <w:rsid w:val="00B26BEA"/>
    <w:rsid w:val="00B36158"/>
    <w:rsid w:val="00B40C2A"/>
    <w:rsid w:val="00B4795D"/>
    <w:rsid w:val="00B54312"/>
    <w:rsid w:val="00BE53C5"/>
    <w:rsid w:val="00BF5C79"/>
    <w:rsid w:val="00C13F94"/>
    <w:rsid w:val="00C268D1"/>
    <w:rsid w:val="00C54AA8"/>
    <w:rsid w:val="00C94885"/>
    <w:rsid w:val="00CD435F"/>
    <w:rsid w:val="00CE13F4"/>
    <w:rsid w:val="00D13A19"/>
    <w:rsid w:val="00D42BCC"/>
    <w:rsid w:val="00D44463"/>
    <w:rsid w:val="00D52379"/>
    <w:rsid w:val="00D604A9"/>
    <w:rsid w:val="00D77BCE"/>
    <w:rsid w:val="00DA4184"/>
    <w:rsid w:val="00DD583E"/>
    <w:rsid w:val="00E267EF"/>
    <w:rsid w:val="00E5083A"/>
    <w:rsid w:val="00E50DDF"/>
    <w:rsid w:val="00E63240"/>
    <w:rsid w:val="00E95D46"/>
    <w:rsid w:val="00EB4C59"/>
    <w:rsid w:val="00EC2DD4"/>
    <w:rsid w:val="00EE13C5"/>
    <w:rsid w:val="00EF60E3"/>
    <w:rsid w:val="00F736A0"/>
    <w:rsid w:val="00F738B5"/>
    <w:rsid w:val="00F8134D"/>
    <w:rsid w:val="00F909A6"/>
    <w:rsid w:val="00F96C87"/>
    <w:rsid w:val="00FC63FE"/>
    <w:rsid w:val="00FE5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2"/>
    <o:shapelayout v:ext="edit">
      <o:idmap v:ext="edit" data="1"/>
    </o:shapelayout>
  </w:shapeDefaults>
  <w:decimalSymbol w:val="."/>
  <w:listSeparator w:val=","/>
  <w15:docId w15:val="{17291DD5-2C1F-4380-BDB4-16FB770ED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4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6CA"/>
    <w:pPr>
      <w:ind w:left="720"/>
      <w:contextualSpacing/>
    </w:pPr>
  </w:style>
  <w:style w:type="table" w:styleId="TableGrid">
    <w:name w:val="Table Grid"/>
    <w:basedOn w:val="TableNormal"/>
    <w:uiPriority w:val="59"/>
    <w:rsid w:val="007557D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34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6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16788">
      <w:bodyDiv w:val="1"/>
      <w:marLeft w:val="0"/>
      <w:marRight w:val="0"/>
      <w:marTop w:val="0"/>
      <w:marBottom w:val="0"/>
      <w:divBdr>
        <w:top w:val="none" w:sz="0" w:space="0" w:color="auto"/>
        <w:left w:val="none" w:sz="0" w:space="0" w:color="auto"/>
        <w:bottom w:val="none" w:sz="0" w:space="0" w:color="auto"/>
        <w:right w:val="none" w:sz="0" w:space="0" w:color="auto"/>
      </w:divBdr>
    </w:div>
    <w:div w:id="98555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2382</TotalTime>
  <Pages>1</Pages>
  <Words>4866</Words>
  <Characters>27739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Iamnwani</cp:lastModifiedBy>
  <cp:revision>63</cp:revision>
  <cp:lastPrinted>2019-11-19T20:09:00Z</cp:lastPrinted>
  <dcterms:created xsi:type="dcterms:W3CDTF">2019-10-28T18:32:00Z</dcterms:created>
  <dcterms:modified xsi:type="dcterms:W3CDTF">2019-11-19T22:09:00Z</dcterms:modified>
</cp:coreProperties>
</file>